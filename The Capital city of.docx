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ED5" w:rsidRDefault="00CB3787" w:rsidP="00F1324A">
      <w:pPr>
        <w:rPr>
          <w:noProof/>
        </w:rPr>
      </w:pPr>
      <w:r w:rsidRPr="00F1324A">
        <w:rPr>
          <w:rStyle w:val="Heading1Char"/>
        </w:rPr>
        <w:t>The Capital city of </w:t>
      </w:r>
      <w:hyperlink r:id="rId9" w:history="1">
        <w:r w:rsidRPr="00F1324A">
          <w:rPr>
            <w:rStyle w:val="Heading1Char"/>
          </w:rPr>
          <w:t>Uttar Pradesh</w:t>
        </w:r>
      </w:hyperlink>
      <w:r w:rsidR="00E41ED5">
        <w:rPr>
          <w:rStyle w:val="EndnoteReference"/>
          <w:rFonts w:ascii="Times New Roman" w:eastAsia="Times New Roman" w:hAnsi="Times New Roman" w:cs="Times New Roman"/>
          <w:sz w:val="24"/>
          <w:szCs w:val="24"/>
        </w:rPr>
        <w:endnoteReference w:id="1"/>
      </w:r>
      <w:r w:rsidRPr="00F1324A">
        <w:t> and often described as the ‘</w:t>
      </w:r>
      <w:r w:rsidRPr="00F1324A">
        <w:rPr>
          <w:i/>
          <w:iCs/>
        </w:rPr>
        <w:t xml:space="preserve">City of </w:t>
      </w:r>
      <w:proofErr w:type="spellStart"/>
      <w:r w:rsidRPr="00F1324A">
        <w:rPr>
          <w:i/>
          <w:iCs/>
        </w:rPr>
        <w:t>Nawabs</w:t>
      </w:r>
      <w:proofErr w:type="spellEnd"/>
      <w:r w:rsidRPr="00F1324A">
        <w:t>’, </w:t>
      </w:r>
      <w:proofErr w:type="spellStart"/>
      <w:r w:rsidR="00F1324A">
        <w:t>Lucknow</w:t>
      </w:r>
      <w:proofErr w:type="spellEnd"/>
      <w:r w:rsidRPr="00F1324A">
        <w:t xml:space="preserve"> is </w:t>
      </w:r>
      <w:bookmarkStart w:id="0" w:name="_GoBack"/>
      <w:bookmarkEnd w:id="0"/>
      <w:r w:rsidRPr="00F1324A">
        <w:t xml:space="preserve">one of the most </w:t>
      </w:r>
      <w:r w:rsidR="00E41ED5">
        <w:rPr>
          <w:rStyle w:val="FootnoteReference"/>
          <w:rFonts w:ascii="Times New Roman" w:eastAsia="Times New Roman" w:hAnsi="Times New Roman" w:cs="Times New Roman"/>
          <w:sz w:val="24"/>
          <w:szCs w:val="24"/>
        </w:rPr>
        <w:footnoteReference w:id="1"/>
      </w:r>
      <w:r w:rsidRPr="00F1324A">
        <w:t xml:space="preserve">pristine and multicultural tourist destinations of India. The city primarily flourished during the 18th and the 19th centuries as an artistic and cultural center of India under the reign of the </w:t>
      </w:r>
      <w:proofErr w:type="spellStart"/>
      <w:r w:rsidRPr="00F1324A">
        <w:rPr>
          <w:color w:val="244061" w:themeColor="accent1" w:themeShade="80"/>
        </w:rPr>
        <w:t>Nawabs</w:t>
      </w:r>
      <w:proofErr w:type="spellEnd"/>
      <w:r w:rsidRPr="00F1324A">
        <w:rPr>
          <w:color w:val="244061" w:themeColor="accent1" w:themeShade="80"/>
        </w:rPr>
        <w:t xml:space="preserve"> </w:t>
      </w:r>
      <w:r w:rsidRPr="00F1324A">
        <w:rPr>
          <w:color w:val="FF0000"/>
        </w:rPr>
        <w:t xml:space="preserve">of </w:t>
      </w:r>
      <w:proofErr w:type="spellStart"/>
      <w:r w:rsidRPr="00F1324A">
        <w:rPr>
          <w:color w:val="FF0000"/>
        </w:rPr>
        <w:t>Awadh</w:t>
      </w:r>
      <w:proofErr w:type="spellEnd"/>
      <w:r w:rsidRPr="00F1324A">
        <w:t>. The city is also the second largest</w:t>
      </w:r>
      <w:r w:rsidR="00E41ED5" w:rsidRPr="00F1324A">
        <w:fldChar w:fldCharType="begin"/>
      </w:r>
      <w:r w:rsidR="00E41ED5">
        <w:instrText xml:space="preserve"> XE "</w:instrText>
      </w:r>
      <w:r w:rsidR="00E41ED5" w:rsidRPr="00F1324A">
        <w:rPr>
          <w:color w:val="FF0000"/>
        </w:rPr>
        <w:instrText>second largest</w:instrText>
      </w:r>
      <w:r w:rsidR="00E41ED5">
        <w:instrText xml:space="preserve">" </w:instrText>
      </w:r>
      <w:r w:rsidR="00E41ED5" w:rsidRPr="00F1324A">
        <w:fldChar w:fldCharType="end"/>
      </w:r>
      <w:r w:rsidRPr="00F1324A">
        <w:t xml:space="preserve"> city of North India and the 11th largest city in the country. The city </w:t>
      </w:r>
      <w:r w:rsidRPr="00F1324A">
        <w:rPr>
          <w:i/>
          <w:iCs/>
          <w:color w:val="FF0000"/>
          <w:u w:val="single"/>
        </w:rPr>
        <w:t>contains</w:t>
      </w:r>
      <w:r w:rsidR="00E41ED5" w:rsidRPr="00F1324A">
        <w:rPr>
          <w:i/>
          <w:iCs/>
          <w:color w:val="FF0000"/>
          <w:u w:val="single"/>
        </w:rPr>
        <w:fldChar w:fldCharType="begin"/>
      </w:r>
      <w:r w:rsidR="00E41ED5">
        <w:instrText xml:space="preserve"> XE "</w:instrText>
      </w:r>
      <w:r w:rsidR="00E41ED5" w:rsidRPr="00F1324A">
        <w:rPr>
          <w:i/>
          <w:iCs/>
          <w:color w:val="FF0000"/>
          <w:u w:val="single"/>
        </w:rPr>
        <w:instrText>contains</w:instrText>
      </w:r>
      <w:r w:rsidR="00E41ED5">
        <w:instrText xml:space="preserve">" </w:instrText>
      </w:r>
      <w:r w:rsidR="00E41ED5" w:rsidRPr="00F1324A">
        <w:rPr>
          <w:i/>
          <w:iCs/>
          <w:color w:val="FF0000"/>
          <w:u w:val="single"/>
        </w:rPr>
        <w:fldChar w:fldCharType="end"/>
      </w:r>
      <w:r w:rsidR="00E41ED5" w:rsidRPr="00F1324A">
        <w:rPr>
          <w:i/>
          <w:iCs/>
          <w:color w:val="FF0000"/>
          <w:u w:val="single"/>
        </w:rPr>
        <w:fldChar w:fldCharType="begin"/>
      </w:r>
      <w:r w:rsidR="00E41ED5" w:rsidRPr="00F1324A">
        <w:rPr>
          <w:i/>
          <w:iCs/>
          <w:color w:val="FF0000"/>
          <w:u w:val="single"/>
        </w:rPr>
        <w:instrText xml:space="preserve"> INDEX \c "1" \z "1033" </w:instrText>
      </w:r>
      <w:r w:rsidR="00E41ED5" w:rsidRPr="00F1324A">
        <w:rPr>
          <w:i/>
          <w:iCs/>
          <w:color w:val="FF0000"/>
          <w:u w:val="single"/>
        </w:rPr>
        <w:fldChar w:fldCharType="separate"/>
      </w:r>
    </w:p>
    <w:p w:rsidR="00E41ED5" w:rsidRDefault="00E41ED5" w:rsidP="00CB3787">
      <w:pPr>
        <w:shd w:val="clear" w:color="auto" w:fill="FFFFFF"/>
        <w:spacing w:after="360" w:line="0" w:lineRule="atLeast"/>
        <w:rPr>
          <w:rFonts w:ascii="Times New Roman" w:eastAsia="Times New Roman" w:hAnsi="Times New Roman" w:cs="Times New Roman"/>
          <w:b/>
          <w:bCs/>
          <w:i/>
          <w:iCs/>
          <w:noProof/>
          <w:color w:val="FF0000"/>
          <w:sz w:val="24"/>
          <w:szCs w:val="24"/>
          <w:u w:val="single"/>
        </w:rPr>
        <w:sectPr w:rsidR="00E41ED5" w:rsidSect="00E41ED5">
          <w:pgSz w:w="12240" w:h="15840"/>
          <w:pgMar w:top="1440" w:right="1440" w:bottom="1440" w:left="1440" w:header="720" w:footer="720" w:gutter="0"/>
          <w:cols w:space="720"/>
          <w:docGrid w:linePitch="360"/>
        </w:sectPr>
      </w:pPr>
    </w:p>
    <w:p w:rsidR="00E41ED5" w:rsidRDefault="00E41ED5">
      <w:pPr>
        <w:pStyle w:val="Index1"/>
        <w:tabs>
          <w:tab w:val="right" w:leader="dot" w:pos="9350"/>
        </w:tabs>
        <w:rPr>
          <w:noProof/>
        </w:rPr>
      </w:pPr>
      <w:r w:rsidRPr="00AE7C77">
        <w:rPr>
          <w:rFonts w:ascii="Times New Roman" w:eastAsia="Times New Roman" w:hAnsi="Times New Roman" w:cs="Times New Roman"/>
          <w:b/>
          <w:bCs/>
          <w:i/>
          <w:iCs/>
          <w:noProof/>
          <w:color w:val="FF0000"/>
          <w:u w:val="single"/>
        </w:rPr>
        <w:lastRenderedPageBreak/>
        <w:t>contains</w:t>
      </w:r>
      <w:r>
        <w:rPr>
          <w:noProof/>
        </w:rPr>
        <w:t>, 1</w:t>
      </w:r>
    </w:p>
    <w:p w:rsidR="00E41ED5" w:rsidRDefault="00E41ED5">
      <w:pPr>
        <w:pStyle w:val="Index1"/>
        <w:tabs>
          <w:tab w:val="right" w:leader="dot" w:pos="9350"/>
        </w:tabs>
        <w:rPr>
          <w:noProof/>
        </w:rPr>
      </w:pPr>
      <w:r w:rsidRPr="00AE7C77">
        <w:rPr>
          <w:rFonts w:ascii="Times New Roman" w:eastAsia="Times New Roman" w:hAnsi="Times New Roman" w:cs="Times New Roman"/>
          <w:noProof/>
          <w:color w:val="FF0000"/>
        </w:rPr>
        <w:t>second largest</w:t>
      </w:r>
      <w:r>
        <w:rPr>
          <w:noProof/>
        </w:rPr>
        <w:t>, 1</w:t>
      </w:r>
    </w:p>
    <w:p w:rsidR="00E41ED5" w:rsidRDefault="00E41ED5" w:rsidP="00CB3787">
      <w:pPr>
        <w:shd w:val="clear" w:color="auto" w:fill="FFFFFF"/>
        <w:spacing w:after="360" w:line="0" w:lineRule="atLeast"/>
        <w:rPr>
          <w:rFonts w:ascii="Times New Roman" w:eastAsia="Times New Roman" w:hAnsi="Times New Roman" w:cs="Times New Roman"/>
          <w:b/>
          <w:bCs/>
          <w:i/>
          <w:iCs/>
          <w:noProof/>
          <w:color w:val="FF0000"/>
          <w:sz w:val="24"/>
          <w:szCs w:val="24"/>
          <w:u w:val="single"/>
        </w:rPr>
        <w:sectPr w:rsidR="00E41ED5" w:rsidSect="00E41ED5">
          <w:type w:val="continuous"/>
          <w:pgSz w:w="12240" w:h="15840"/>
          <w:pgMar w:top="1440" w:right="1440" w:bottom="1440" w:left="1440" w:header="720" w:footer="720" w:gutter="0"/>
          <w:cols w:space="720"/>
          <w:docGrid w:linePitch="360"/>
        </w:sectPr>
      </w:pPr>
    </w:p>
    <w:p w:rsidR="00E41ED5" w:rsidRPr="00CB3787" w:rsidRDefault="00E41ED5" w:rsidP="00CB3787">
      <w:pPr>
        <w:shd w:val="clear" w:color="auto" w:fill="FFFFFF"/>
        <w:spacing w:after="360" w:line="0" w:lineRule="atLeast"/>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b/>
          <w:bCs/>
          <w:i/>
          <w:iCs/>
          <w:color w:val="FF0000"/>
          <w:sz w:val="24"/>
          <w:szCs w:val="24"/>
          <w:u w:val="single"/>
        </w:rPr>
        <w:lastRenderedPageBreak/>
        <w:fldChar w:fldCharType="end"/>
      </w:r>
    </w:p>
    <w:sdt>
      <w:sdtPr>
        <w:id w:val="1342891125"/>
        <w:docPartObj>
          <w:docPartGallery w:val="Table of Contents"/>
          <w:docPartUnique/>
        </w:docPartObj>
      </w:sdtPr>
      <w:sdtEndPr>
        <w:rPr>
          <w:rFonts w:asciiTheme="minorHAnsi" w:eastAsiaTheme="minorHAnsi" w:hAnsiTheme="minorHAnsi" w:cs="Mangal"/>
          <w:noProof/>
          <w:color w:val="auto"/>
          <w:sz w:val="22"/>
          <w:szCs w:val="20"/>
          <w:lang w:eastAsia="en-US" w:bidi="hi-IN"/>
        </w:rPr>
      </w:sdtEndPr>
      <w:sdtContent>
        <w:p w:rsidR="00E41ED5" w:rsidRDefault="00E41ED5">
          <w:pPr>
            <w:pStyle w:val="TOCHeading"/>
          </w:pPr>
          <w:r>
            <w:t>Contents</w:t>
          </w:r>
        </w:p>
        <w:p w:rsidR="00E41ED5" w:rsidRDefault="00E41ED5">
          <w:pPr>
            <w:pStyle w:val="TOC2"/>
            <w:tabs>
              <w:tab w:val="right" w:leader="dot" w:pos="9350"/>
            </w:tabs>
            <w:rPr>
              <w:noProof/>
            </w:rPr>
          </w:pPr>
          <w:r>
            <w:fldChar w:fldCharType="begin"/>
          </w:r>
          <w:r>
            <w:instrText xml:space="preserve"> TOC \o "1-3" \h \z \u </w:instrText>
          </w:r>
          <w:r>
            <w:fldChar w:fldCharType="separate"/>
          </w:r>
          <w:hyperlink w:anchor="_Toc165659654" w:history="1">
            <w:r w:rsidRPr="00A506B4">
              <w:rPr>
                <w:rStyle w:val="Hyperlink"/>
                <w:rFonts w:ascii="inherit" w:eastAsia="Times New Roman" w:hAnsi="inherit" w:cs="Times New Roman"/>
                <w:b/>
                <w:bCs/>
                <w:noProof/>
                <w:bdr w:val="none" w:sz="0" w:space="0" w:color="auto" w:frame="1"/>
              </w:rPr>
              <w:t>1. Bara Imambara</w:t>
            </w:r>
            <w:r>
              <w:rPr>
                <w:noProof/>
                <w:webHidden/>
              </w:rPr>
              <w:tab/>
            </w:r>
            <w:r>
              <w:rPr>
                <w:noProof/>
                <w:webHidden/>
              </w:rPr>
              <w:fldChar w:fldCharType="begin"/>
            </w:r>
            <w:r>
              <w:rPr>
                <w:noProof/>
                <w:webHidden/>
              </w:rPr>
              <w:instrText xml:space="preserve"> PAGEREF _Toc165659654 \h </w:instrText>
            </w:r>
            <w:r>
              <w:rPr>
                <w:noProof/>
                <w:webHidden/>
              </w:rPr>
            </w:r>
            <w:r>
              <w:rPr>
                <w:noProof/>
                <w:webHidden/>
              </w:rPr>
              <w:fldChar w:fldCharType="separate"/>
            </w:r>
            <w:r w:rsidR="00F1324A">
              <w:rPr>
                <w:noProof/>
                <w:webHidden/>
              </w:rPr>
              <w:t>2</w:t>
            </w:r>
            <w:r>
              <w:rPr>
                <w:noProof/>
                <w:webHidden/>
              </w:rPr>
              <w:fldChar w:fldCharType="end"/>
            </w:r>
          </w:hyperlink>
        </w:p>
        <w:p w:rsidR="00E41ED5" w:rsidRDefault="00E41ED5">
          <w:pPr>
            <w:pStyle w:val="TOC2"/>
            <w:tabs>
              <w:tab w:val="right" w:leader="dot" w:pos="9350"/>
            </w:tabs>
            <w:rPr>
              <w:noProof/>
            </w:rPr>
          </w:pPr>
          <w:hyperlink w:anchor="_Toc165659655" w:history="1">
            <w:r w:rsidRPr="00A506B4">
              <w:rPr>
                <w:rStyle w:val="Hyperlink"/>
                <w:rFonts w:ascii="inherit" w:eastAsia="Times New Roman" w:hAnsi="inherit" w:cs="Times New Roman"/>
                <w:b/>
                <w:bCs/>
                <w:noProof/>
                <w:bdr w:val="none" w:sz="0" w:space="0" w:color="auto" w:frame="1"/>
              </w:rPr>
              <w:t>2. Chota Imambara</w:t>
            </w:r>
            <w:r>
              <w:rPr>
                <w:noProof/>
                <w:webHidden/>
              </w:rPr>
              <w:tab/>
            </w:r>
            <w:r>
              <w:rPr>
                <w:noProof/>
                <w:webHidden/>
              </w:rPr>
              <w:fldChar w:fldCharType="begin"/>
            </w:r>
            <w:r>
              <w:rPr>
                <w:noProof/>
                <w:webHidden/>
              </w:rPr>
              <w:instrText xml:space="preserve"> PAGEREF _Toc165659655 \h </w:instrText>
            </w:r>
            <w:r>
              <w:rPr>
                <w:noProof/>
                <w:webHidden/>
              </w:rPr>
            </w:r>
            <w:r>
              <w:rPr>
                <w:noProof/>
                <w:webHidden/>
              </w:rPr>
              <w:fldChar w:fldCharType="separate"/>
            </w:r>
            <w:r w:rsidR="00F1324A">
              <w:rPr>
                <w:noProof/>
                <w:webHidden/>
              </w:rPr>
              <w:t>3</w:t>
            </w:r>
            <w:r>
              <w:rPr>
                <w:noProof/>
                <w:webHidden/>
              </w:rPr>
              <w:fldChar w:fldCharType="end"/>
            </w:r>
          </w:hyperlink>
        </w:p>
        <w:p w:rsidR="00E41ED5" w:rsidRDefault="00E41ED5">
          <w:pPr>
            <w:pStyle w:val="TOC2"/>
            <w:tabs>
              <w:tab w:val="right" w:leader="dot" w:pos="9350"/>
            </w:tabs>
            <w:rPr>
              <w:noProof/>
            </w:rPr>
          </w:pPr>
          <w:hyperlink w:anchor="_Toc165659656" w:history="1">
            <w:r w:rsidRPr="00A506B4">
              <w:rPr>
                <w:rStyle w:val="Hyperlink"/>
                <w:rFonts w:ascii="inherit" w:eastAsia="Times New Roman" w:hAnsi="inherit" w:cs="Times New Roman"/>
                <w:b/>
                <w:bCs/>
                <w:noProof/>
                <w:bdr w:val="none" w:sz="0" w:space="0" w:color="auto" w:frame="1"/>
              </w:rPr>
              <w:t>3. British Residency</w:t>
            </w:r>
            <w:r>
              <w:rPr>
                <w:noProof/>
                <w:webHidden/>
              </w:rPr>
              <w:tab/>
            </w:r>
            <w:r>
              <w:rPr>
                <w:noProof/>
                <w:webHidden/>
              </w:rPr>
              <w:fldChar w:fldCharType="begin"/>
            </w:r>
            <w:r>
              <w:rPr>
                <w:noProof/>
                <w:webHidden/>
              </w:rPr>
              <w:instrText xml:space="preserve"> PAGEREF _Toc165659656 \h </w:instrText>
            </w:r>
            <w:r>
              <w:rPr>
                <w:noProof/>
                <w:webHidden/>
              </w:rPr>
            </w:r>
            <w:r>
              <w:rPr>
                <w:noProof/>
                <w:webHidden/>
              </w:rPr>
              <w:fldChar w:fldCharType="separate"/>
            </w:r>
            <w:r w:rsidR="00F1324A">
              <w:rPr>
                <w:noProof/>
                <w:webHidden/>
              </w:rPr>
              <w:t>4</w:t>
            </w:r>
            <w:r>
              <w:rPr>
                <w:noProof/>
                <w:webHidden/>
              </w:rPr>
              <w:fldChar w:fldCharType="end"/>
            </w:r>
          </w:hyperlink>
        </w:p>
        <w:p w:rsidR="00E41ED5" w:rsidRDefault="00E41ED5">
          <w:pPr>
            <w:pStyle w:val="TOC2"/>
            <w:tabs>
              <w:tab w:val="right" w:leader="dot" w:pos="9350"/>
            </w:tabs>
            <w:rPr>
              <w:noProof/>
            </w:rPr>
          </w:pPr>
          <w:hyperlink w:anchor="_Toc165659657" w:history="1">
            <w:r w:rsidRPr="00A506B4">
              <w:rPr>
                <w:rStyle w:val="Hyperlink"/>
                <w:rFonts w:ascii="inherit" w:eastAsia="Times New Roman" w:hAnsi="inherit" w:cs="Times New Roman"/>
                <w:b/>
                <w:bCs/>
                <w:noProof/>
                <w:bdr w:val="none" w:sz="0" w:space="0" w:color="auto" w:frame="1"/>
              </w:rPr>
              <w:t xml:space="preserve">4. </w:t>
            </w:r>
            <w:r w:rsidR="00F1324A">
              <w:rPr>
                <w:rStyle w:val="Hyperlink"/>
                <w:rFonts w:ascii="inherit" w:eastAsia="Times New Roman" w:hAnsi="inherit" w:cs="Times New Roman"/>
                <w:b/>
                <w:bCs/>
                <w:noProof/>
                <w:bdr w:val="none" w:sz="0" w:space="0" w:color="auto" w:frame="1"/>
              </w:rPr>
              <w:t>Lucknow</w:t>
            </w:r>
            <w:r w:rsidRPr="00A506B4">
              <w:rPr>
                <w:rStyle w:val="Hyperlink"/>
                <w:rFonts w:ascii="inherit" w:eastAsia="Times New Roman" w:hAnsi="inherit" w:cs="Times New Roman"/>
                <w:b/>
                <w:bCs/>
                <w:noProof/>
                <w:bdr w:val="none" w:sz="0" w:space="0" w:color="auto" w:frame="1"/>
              </w:rPr>
              <w:t xml:space="preserve"> Zoo</w:t>
            </w:r>
            <w:r>
              <w:rPr>
                <w:noProof/>
                <w:webHidden/>
              </w:rPr>
              <w:tab/>
            </w:r>
            <w:r>
              <w:rPr>
                <w:noProof/>
                <w:webHidden/>
              </w:rPr>
              <w:fldChar w:fldCharType="begin"/>
            </w:r>
            <w:r>
              <w:rPr>
                <w:noProof/>
                <w:webHidden/>
              </w:rPr>
              <w:instrText xml:space="preserve"> PAGEREF _Toc165659657 \h </w:instrText>
            </w:r>
            <w:r>
              <w:rPr>
                <w:noProof/>
                <w:webHidden/>
              </w:rPr>
            </w:r>
            <w:r>
              <w:rPr>
                <w:noProof/>
                <w:webHidden/>
              </w:rPr>
              <w:fldChar w:fldCharType="separate"/>
            </w:r>
            <w:r w:rsidR="00F1324A">
              <w:rPr>
                <w:noProof/>
                <w:webHidden/>
              </w:rPr>
              <w:t>5</w:t>
            </w:r>
            <w:r>
              <w:rPr>
                <w:noProof/>
                <w:webHidden/>
              </w:rPr>
              <w:fldChar w:fldCharType="end"/>
            </w:r>
          </w:hyperlink>
        </w:p>
        <w:p w:rsidR="00E41ED5" w:rsidRDefault="00E41ED5">
          <w:pPr>
            <w:pStyle w:val="TOC2"/>
            <w:tabs>
              <w:tab w:val="right" w:leader="dot" w:pos="9350"/>
            </w:tabs>
            <w:rPr>
              <w:noProof/>
            </w:rPr>
          </w:pPr>
          <w:hyperlink w:anchor="_Toc165659658" w:history="1">
            <w:r w:rsidRPr="00A506B4">
              <w:rPr>
                <w:rStyle w:val="Hyperlink"/>
                <w:rFonts w:ascii="inherit" w:eastAsia="Times New Roman" w:hAnsi="inherit" w:cs="Times New Roman"/>
                <w:b/>
                <w:bCs/>
                <w:noProof/>
                <w:bdr w:val="none" w:sz="0" w:space="0" w:color="auto" w:frame="1"/>
              </w:rPr>
              <w:t>5. Hazratganj</w:t>
            </w:r>
            <w:r>
              <w:rPr>
                <w:noProof/>
                <w:webHidden/>
              </w:rPr>
              <w:tab/>
            </w:r>
            <w:r>
              <w:rPr>
                <w:noProof/>
                <w:webHidden/>
              </w:rPr>
              <w:fldChar w:fldCharType="begin"/>
            </w:r>
            <w:r>
              <w:rPr>
                <w:noProof/>
                <w:webHidden/>
              </w:rPr>
              <w:instrText xml:space="preserve"> PAGEREF _Toc165659658 \h </w:instrText>
            </w:r>
            <w:r>
              <w:rPr>
                <w:noProof/>
                <w:webHidden/>
              </w:rPr>
            </w:r>
            <w:r>
              <w:rPr>
                <w:noProof/>
                <w:webHidden/>
              </w:rPr>
              <w:fldChar w:fldCharType="separate"/>
            </w:r>
            <w:r w:rsidR="00F1324A">
              <w:rPr>
                <w:noProof/>
                <w:webHidden/>
              </w:rPr>
              <w:t>6</w:t>
            </w:r>
            <w:r>
              <w:rPr>
                <w:noProof/>
                <w:webHidden/>
              </w:rPr>
              <w:fldChar w:fldCharType="end"/>
            </w:r>
          </w:hyperlink>
        </w:p>
        <w:p w:rsidR="00E41ED5" w:rsidRDefault="00E41ED5">
          <w:pPr>
            <w:pStyle w:val="TOC2"/>
            <w:tabs>
              <w:tab w:val="right" w:leader="dot" w:pos="9350"/>
            </w:tabs>
            <w:rPr>
              <w:noProof/>
            </w:rPr>
          </w:pPr>
          <w:hyperlink w:anchor="_Toc165659659" w:history="1">
            <w:r w:rsidRPr="00A506B4">
              <w:rPr>
                <w:rStyle w:val="Hyperlink"/>
                <w:rFonts w:ascii="inherit" w:eastAsia="Times New Roman" w:hAnsi="inherit" w:cs="Times New Roman"/>
                <w:b/>
                <w:bCs/>
                <w:noProof/>
                <w:bdr w:val="none" w:sz="0" w:space="0" w:color="auto" w:frame="1"/>
              </w:rPr>
              <w:t>6. Constantia House</w:t>
            </w:r>
            <w:r>
              <w:rPr>
                <w:noProof/>
                <w:webHidden/>
              </w:rPr>
              <w:tab/>
            </w:r>
            <w:r>
              <w:rPr>
                <w:noProof/>
                <w:webHidden/>
              </w:rPr>
              <w:fldChar w:fldCharType="begin"/>
            </w:r>
            <w:r>
              <w:rPr>
                <w:noProof/>
                <w:webHidden/>
              </w:rPr>
              <w:instrText xml:space="preserve"> PAGEREF _Toc165659659 \h </w:instrText>
            </w:r>
            <w:r>
              <w:rPr>
                <w:noProof/>
                <w:webHidden/>
              </w:rPr>
            </w:r>
            <w:r>
              <w:rPr>
                <w:noProof/>
                <w:webHidden/>
              </w:rPr>
              <w:fldChar w:fldCharType="separate"/>
            </w:r>
            <w:r w:rsidR="00F1324A">
              <w:rPr>
                <w:noProof/>
                <w:webHidden/>
              </w:rPr>
              <w:t>7</w:t>
            </w:r>
            <w:r>
              <w:rPr>
                <w:noProof/>
                <w:webHidden/>
              </w:rPr>
              <w:fldChar w:fldCharType="end"/>
            </w:r>
          </w:hyperlink>
        </w:p>
        <w:p w:rsidR="00E41ED5" w:rsidRDefault="00E41ED5">
          <w:pPr>
            <w:pStyle w:val="TOC2"/>
            <w:tabs>
              <w:tab w:val="right" w:leader="dot" w:pos="9350"/>
            </w:tabs>
            <w:rPr>
              <w:noProof/>
            </w:rPr>
          </w:pPr>
          <w:hyperlink w:anchor="_Toc165659660" w:history="1">
            <w:r w:rsidRPr="00A506B4">
              <w:rPr>
                <w:rStyle w:val="Hyperlink"/>
                <w:rFonts w:ascii="inherit" w:eastAsia="Times New Roman" w:hAnsi="inherit" w:cs="Times New Roman"/>
                <w:b/>
                <w:bCs/>
                <w:noProof/>
                <w:bdr w:val="none" w:sz="0" w:space="0" w:color="auto" w:frame="1"/>
              </w:rPr>
              <w:t>7. Dr. Ambedkar Park</w:t>
            </w:r>
            <w:r>
              <w:rPr>
                <w:noProof/>
                <w:webHidden/>
              </w:rPr>
              <w:tab/>
            </w:r>
            <w:r>
              <w:rPr>
                <w:noProof/>
                <w:webHidden/>
              </w:rPr>
              <w:fldChar w:fldCharType="begin"/>
            </w:r>
            <w:r>
              <w:rPr>
                <w:noProof/>
                <w:webHidden/>
              </w:rPr>
              <w:instrText xml:space="preserve"> PAGEREF _Toc165659660 \h </w:instrText>
            </w:r>
            <w:r>
              <w:rPr>
                <w:noProof/>
                <w:webHidden/>
              </w:rPr>
            </w:r>
            <w:r>
              <w:rPr>
                <w:noProof/>
                <w:webHidden/>
              </w:rPr>
              <w:fldChar w:fldCharType="separate"/>
            </w:r>
            <w:r w:rsidR="00F1324A">
              <w:rPr>
                <w:noProof/>
                <w:webHidden/>
              </w:rPr>
              <w:t>8</w:t>
            </w:r>
            <w:r>
              <w:rPr>
                <w:noProof/>
                <w:webHidden/>
              </w:rPr>
              <w:fldChar w:fldCharType="end"/>
            </w:r>
          </w:hyperlink>
        </w:p>
        <w:p w:rsidR="00E41ED5" w:rsidRDefault="00E41ED5">
          <w:pPr>
            <w:pStyle w:val="TOC2"/>
            <w:tabs>
              <w:tab w:val="right" w:leader="dot" w:pos="9350"/>
            </w:tabs>
            <w:rPr>
              <w:noProof/>
            </w:rPr>
          </w:pPr>
          <w:hyperlink w:anchor="_Toc165659661" w:history="1">
            <w:r w:rsidRPr="00A506B4">
              <w:rPr>
                <w:rStyle w:val="Hyperlink"/>
                <w:rFonts w:ascii="inherit" w:eastAsia="Times New Roman" w:hAnsi="inherit" w:cs="Times New Roman"/>
                <w:b/>
                <w:bCs/>
                <w:noProof/>
                <w:bdr w:val="none" w:sz="0" w:space="0" w:color="auto" w:frame="1"/>
              </w:rPr>
              <w:t xml:space="preserve">8. </w:t>
            </w:r>
            <w:r w:rsidR="00F1324A">
              <w:rPr>
                <w:rStyle w:val="Hyperlink"/>
                <w:rFonts w:ascii="inherit" w:eastAsia="Times New Roman" w:hAnsi="inherit" w:cs="Times New Roman"/>
                <w:b/>
                <w:bCs/>
                <w:noProof/>
                <w:bdr w:val="none" w:sz="0" w:space="0" w:color="auto" w:frame="1"/>
              </w:rPr>
              <w:t>Lucknow</w:t>
            </w:r>
            <w:r w:rsidRPr="00A506B4">
              <w:rPr>
                <w:rStyle w:val="Hyperlink"/>
                <w:rFonts w:ascii="inherit" w:eastAsia="Times New Roman" w:hAnsi="inherit" w:cs="Times New Roman"/>
                <w:b/>
                <w:bCs/>
                <w:noProof/>
                <w:bdr w:val="none" w:sz="0" w:space="0" w:color="auto" w:frame="1"/>
              </w:rPr>
              <w:t xml:space="preserve"> Museum</w:t>
            </w:r>
            <w:r>
              <w:rPr>
                <w:noProof/>
                <w:webHidden/>
              </w:rPr>
              <w:tab/>
            </w:r>
            <w:r>
              <w:rPr>
                <w:noProof/>
                <w:webHidden/>
              </w:rPr>
              <w:fldChar w:fldCharType="begin"/>
            </w:r>
            <w:r>
              <w:rPr>
                <w:noProof/>
                <w:webHidden/>
              </w:rPr>
              <w:instrText xml:space="preserve"> PAGEREF _Toc165659661 \h </w:instrText>
            </w:r>
            <w:r>
              <w:rPr>
                <w:noProof/>
                <w:webHidden/>
              </w:rPr>
            </w:r>
            <w:r>
              <w:rPr>
                <w:noProof/>
                <w:webHidden/>
              </w:rPr>
              <w:fldChar w:fldCharType="separate"/>
            </w:r>
            <w:r w:rsidR="00F1324A">
              <w:rPr>
                <w:noProof/>
                <w:webHidden/>
              </w:rPr>
              <w:t>9</w:t>
            </w:r>
            <w:r>
              <w:rPr>
                <w:noProof/>
                <w:webHidden/>
              </w:rPr>
              <w:fldChar w:fldCharType="end"/>
            </w:r>
          </w:hyperlink>
        </w:p>
        <w:p w:rsidR="00E41ED5" w:rsidRDefault="00E41ED5">
          <w:pPr>
            <w:pStyle w:val="TOC2"/>
            <w:tabs>
              <w:tab w:val="right" w:leader="dot" w:pos="9350"/>
            </w:tabs>
            <w:rPr>
              <w:noProof/>
            </w:rPr>
          </w:pPr>
          <w:hyperlink w:anchor="_Toc165659662" w:history="1">
            <w:r w:rsidRPr="00A506B4">
              <w:rPr>
                <w:rStyle w:val="Hyperlink"/>
                <w:rFonts w:ascii="inherit" w:eastAsia="Times New Roman" w:hAnsi="inherit" w:cs="Times New Roman"/>
                <w:b/>
                <w:bCs/>
                <w:noProof/>
                <w:bdr w:val="none" w:sz="0" w:space="0" w:color="auto" w:frame="1"/>
              </w:rPr>
              <w:t>9. Rumi Darwaza</w:t>
            </w:r>
            <w:r>
              <w:rPr>
                <w:noProof/>
                <w:webHidden/>
              </w:rPr>
              <w:tab/>
            </w:r>
            <w:r>
              <w:rPr>
                <w:noProof/>
                <w:webHidden/>
              </w:rPr>
              <w:fldChar w:fldCharType="begin"/>
            </w:r>
            <w:r>
              <w:rPr>
                <w:noProof/>
                <w:webHidden/>
              </w:rPr>
              <w:instrText xml:space="preserve"> PAGEREF _Toc165659662 \h </w:instrText>
            </w:r>
            <w:r>
              <w:rPr>
                <w:noProof/>
                <w:webHidden/>
              </w:rPr>
            </w:r>
            <w:r>
              <w:rPr>
                <w:noProof/>
                <w:webHidden/>
              </w:rPr>
              <w:fldChar w:fldCharType="separate"/>
            </w:r>
            <w:r w:rsidR="00F1324A">
              <w:rPr>
                <w:noProof/>
                <w:webHidden/>
              </w:rPr>
              <w:t>10</w:t>
            </w:r>
            <w:r>
              <w:rPr>
                <w:noProof/>
                <w:webHidden/>
              </w:rPr>
              <w:fldChar w:fldCharType="end"/>
            </w:r>
          </w:hyperlink>
        </w:p>
        <w:p w:rsidR="00E41ED5" w:rsidRDefault="00E41ED5">
          <w:pPr>
            <w:pStyle w:val="TOC2"/>
            <w:tabs>
              <w:tab w:val="right" w:leader="dot" w:pos="9350"/>
            </w:tabs>
            <w:rPr>
              <w:noProof/>
            </w:rPr>
          </w:pPr>
          <w:hyperlink w:anchor="_Toc165659663" w:history="1">
            <w:r w:rsidRPr="00A506B4">
              <w:rPr>
                <w:rStyle w:val="Hyperlink"/>
                <w:rFonts w:ascii="inherit" w:eastAsia="Times New Roman" w:hAnsi="inherit" w:cs="Times New Roman"/>
                <w:b/>
                <w:bCs/>
                <w:noProof/>
                <w:bdr w:val="none" w:sz="0" w:space="0" w:color="auto" w:frame="1"/>
              </w:rPr>
              <w:t>10. Chattar Manzil</w:t>
            </w:r>
            <w:r>
              <w:rPr>
                <w:noProof/>
                <w:webHidden/>
              </w:rPr>
              <w:tab/>
            </w:r>
            <w:r>
              <w:rPr>
                <w:noProof/>
                <w:webHidden/>
              </w:rPr>
              <w:fldChar w:fldCharType="begin"/>
            </w:r>
            <w:r>
              <w:rPr>
                <w:noProof/>
                <w:webHidden/>
              </w:rPr>
              <w:instrText xml:space="preserve"> PAGEREF _Toc165659663 \h </w:instrText>
            </w:r>
            <w:r>
              <w:rPr>
                <w:noProof/>
                <w:webHidden/>
              </w:rPr>
            </w:r>
            <w:r>
              <w:rPr>
                <w:noProof/>
                <w:webHidden/>
              </w:rPr>
              <w:fldChar w:fldCharType="separate"/>
            </w:r>
            <w:r w:rsidR="00F1324A">
              <w:rPr>
                <w:noProof/>
                <w:webHidden/>
              </w:rPr>
              <w:t>11</w:t>
            </w:r>
            <w:r>
              <w:rPr>
                <w:noProof/>
                <w:webHidden/>
              </w:rPr>
              <w:fldChar w:fldCharType="end"/>
            </w:r>
          </w:hyperlink>
        </w:p>
        <w:p w:rsidR="00E41ED5" w:rsidRDefault="00E41ED5">
          <w:pPr>
            <w:pStyle w:val="TOC2"/>
            <w:tabs>
              <w:tab w:val="right" w:leader="dot" w:pos="9350"/>
            </w:tabs>
            <w:rPr>
              <w:noProof/>
            </w:rPr>
          </w:pPr>
          <w:hyperlink w:anchor="_Toc165659664" w:history="1">
            <w:r w:rsidRPr="00A506B4">
              <w:rPr>
                <w:rStyle w:val="Hyperlink"/>
                <w:rFonts w:ascii="inherit" w:eastAsia="Times New Roman" w:hAnsi="inherit" w:cs="Times New Roman"/>
                <w:b/>
                <w:bCs/>
                <w:noProof/>
                <w:bdr w:val="none" w:sz="0" w:space="0" w:color="auto" w:frame="1"/>
              </w:rPr>
              <w:t>11. Begum Hazrat Mahal Park</w:t>
            </w:r>
            <w:r>
              <w:rPr>
                <w:noProof/>
                <w:webHidden/>
              </w:rPr>
              <w:tab/>
            </w:r>
            <w:r>
              <w:rPr>
                <w:noProof/>
                <w:webHidden/>
              </w:rPr>
              <w:fldChar w:fldCharType="begin"/>
            </w:r>
            <w:r>
              <w:rPr>
                <w:noProof/>
                <w:webHidden/>
              </w:rPr>
              <w:instrText xml:space="preserve"> PAGEREF _Toc165659664 \h </w:instrText>
            </w:r>
            <w:r>
              <w:rPr>
                <w:noProof/>
                <w:webHidden/>
              </w:rPr>
            </w:r>
            <w:r>
              <w:rPr>
                <w:noProof/>
                <w:webHidden/>
              </w:rPr>
              <w:fldChar w:fldCharType="separate"/>
            </w:r>
            <w:r w:rsidR="00F1324A">
              <w:rPr>
                <w:noProof/>
                <w:webHidden/>
              </w:rPr>
              <w:t>12</w:t>
            </w:r>
            <w:r>
              <w:rPr>
                <w:noProof/>
                <w:webHidden/>
              </w:rPr>
              <w:fldChar w:fldCharType="end"/>
            </w:r>
          </w:hyperlink>
        </w:p>
        <w:p w:rsidR="00E41ED5" w:rsidRDefault="00E41ED5">
          <w:pPr>
            <w:pStyle w:val="TOC3"/>
            <w:tabs>
              <w:tab w:val="right" w:leader="dot" w:pos="9350"/>
            </w:tabs>
            <w:rPr>
              <w:noProof/>
            </w:rPr>
          </w:pPr>
          <w:hyperlink w:anchor="_Toc165659665" w:history="1">
            <w:r w:rsidRPr="00A506B4">
              <w:rPr>
                <w:rStyle w:val="Hyperlink"/>
                <w:rFonts w:ascii="inherit" w:eastAsia="Times New Roman" w:hAnsi="inherit" w:cs="Times New Roman"/>
                <w:b/>
                <w:bCs/>
                <w:noProof/>
                <w:bdr w:val="none" w:sz="0" w:space="0" w:color="auto" w:frame="1"/>
              </w:rPr>
              <w:t>About Rohit</w:t>
            </w:r>
            <w:r>
              <w:rPr>
                <w:noProof/>
                <w:webHidden/>
              </w:rPr>
              <w:tab/>
            </w:r>
            <w:r>
              <w:rPr>
                <w:noProof/>
                <w:webHidden/>
              </w:rPr>
              <w:fldChar w:fldCharType="begin"/>
            </w:r>
            <w:r>
              <w:rPr>
                <w:noProof/>
                <w:webHidden/>
              </w:rPr>
              <w:instrText xml:space="preserve"> PAGEREF _Toc165659665 \h </w:instrText>
            </w:r>
            <w:r>
              <w:rPr>
                <w:noProof/>
                <w:webHidden/>
              </w:rPr>
            </w:r>
            <w:r>
              <w:rPr>
                <w:noProof/>
                <w:webHidden/>
              </w:rPr>
              <w:fldChar w:fldCharType="separate"/>
            </w:r>
            <w:r w:rsidR="00F1324A">
              <w:rPr>
                <w:noProof/>
                <w:webHidden/>
              </w:rPr>
              <w:t>13</w:t>
            </w:r>
            <w:r>
              <w:rPr>
                <w:noProof/>
                <w:webHidden/>
              </w:rPr>
              <w:fldChar w:fldCharType="end"/>
            </w:r>
          </w:hyperlink>
        </w:p>
        <w:p w:rsidR="00E41ED5" w:rsidRDefault="00E41ED5">
          <w:pPr>
            <w:pStyle w:val="TOC3"/>
            <w:tabs>
              <w:tab w:val="right" w:leader="dot" w:pos="9350"/>
            </w:tabs>
            <w:rPr>
              <w:noProof/>
            </w:rPr>
          </w:pPr>
          <w:hyperlink w:anchor="_Toc165659666" w:history="1">
            <w:r w:rsidRPr="00A506B4">
              <w:rPr>
                <w:rStyle w:val="Hyperlink"/>
                <w:rFonts w:ascii="inherit" w:eastAsia="Times New Roman" w:hAnsi="inherit" w:cs="Arial"/>
                <w:noProof/>
                <w:bdr w:val="none" w:sz="0" w:space="0" w:color="auto" w:frame="1"/>
              </w:rPr>
              <w:t xml:space="preserve">4 thoughts on “Best 11 Places To Visit In </w:t>
            </w:r>
            <w:r w:rsidR="00F1324A">
              <w:rPr>
                <w:rStyle w:val="Hyperlink"/>
                <w:rFonts w:ascii="inherit" w:eastAsia="Times New Roman" w:hAnsi="inherit" w:cs="Arial"/>
                <w:noProof/>
                <w:bdr w:val="none" w:sz="0" w:space="0" w:color="auto" w:frame="1"/>
              </w:rPr>
              <w:t>Lucknow</w:t>
            </w:r>
            <w:r w:rsidRPr="00A506B4">
              <w:rPr>
                <w:rStyle w:val="Hyperlink"/>
                <w:rFonts w:ascii="inherit" w:eastAsia="Times New Roman" w:hAnsi="inherit" w:cs="Arial"/>
                <w:noProof/>
                <w:bdr w:val="none" w:sz="0" w:space="0" w:color="auto" w:frame="1"/>
              </w:rPr>
              <w:t>”</w:t>
            </w:r>
            <w:r>
              <w:rPr>
                <w:noProof/>
                <w:webHidden/>
              </w:rPr>
              <w:tab/>
            </w:r>
            <w:r>
              <w:rPr>
                <w:noProof/>
                <w:webHidden/>
              </w:rPr>
              <w:fldChar w:fldCharType="begin"/>
            </w:r>
            <w:r>
              <w:rPr>
                <w:noProof/>
                <w:webHidden/>
              </w:rPr>
              <w:instrText xml:space="preserve"> PAGEREF _Toc165659666 \h </w:instrText>
            </w:r>
            <w:r>
              <w:rPr>
                <w:noProof/>
                <w:webHidden/>
              </w:rPr>
            </w:r>
            <w:r>
              <w:rPr>
                <w:noProof/>
                <w:webHidden/>
              </w:rPr>
              <w:fldChar w:fldCharType="separate"/>
            </w:r>
            <w:r w:rsidR="00F1324A">
              <w:rPr>
                <w:noProof/>
                <w:webHidden/>
              </w:rPr>
              <w:t>14</w:t>
            </w:r>
            <w:r>
              <w:rPr>
                <w:noProof/>
                <w:webHidden/>
              </w:rPr>
              <w:fldChar w:fldCharType="end"/>
            </w:r>
          </w:hyperlink>
        </w:p>
        <w:p w:rsidR="00E41ED5" w:rsidRDefault="00E41ED5">
          <w:r>
            <w:rPr>
              <w:b/>
              <w:bCs/>
              <w:noProof/>
            </w:rPr>
            <w:fldChar w:fldCharType="end"/>
          </w:r>
        </w:p>
      </w:sdtContent>
    </w:sdt>
    <w:p w:rsidR="00E41ED5" w:rsidRDefault="00E41ED5">
      <w:pPr>
        <w:pStyle w:val="TOAHeading"/>
        <w:tabs>
          <w:tab w:val="right" w:leader="dot" w:pos="9350"/>
        </w:tabs>
        <w:rPr>
          <w:rFonts w:asciiTheme="minorHAnsi" w:eastAsiaTheme="minorEastAsia" w:hAnsiTheme="minorHAnsi" w:cs="Mangal"/>
          <w:b w:val="0"/>
          <w:bCs w:val="0"/>
          <w:noProof/>
          <w:sz w:val="22"/>
          <w:szCs w:val="20"/>
        </w:rPr>
      </w:pPr>
      <w:sdt>
        <w:sdtPr>
          <w:rPr>
            <w:rFonts w:ascii="Times New Roman" w:eastAsia="Times New Roman" w:hAnsi="Times New Roman" w:cs="Times New Roman"/>
            <w:szCs w:val="24"/>
          </w:rPr>
          <w:id w:val="-824205360"/>
          <w:citation/>
        </w:sdtPr>
        <w:sdtContent>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 xml:space="preserve"> CITATION vip12 \l 1033 </w:instrText>
          </w:r>
          <w:r>
            <w:rPr>
              <w:rFonts w:ascii="Times New Roman" w:eastAsia="Times New Roman" w:hAnsi="Times New Roman" w:cs="Times New Roman"/>
              <w:szCs w:val="24"/>
            </w:rPr>
            <w:fldChar w:fldCharType="separate"/>
          </w:r>
          <w:r w:rsidRPr="00E41ED5">
            <w:rPr>
              <w:rFonts w:ascii="Times New Roman" w:eastAsia="Times New Roman" w:hAnsi="Times New Roman" w:cs="Times New Roman"/>
              <w:noProof/>
              <w:szCs w:val="24"/>
            </w:rPr>
            <w:t>(vipul, 2012)</w:t>
          </w:r>
          <w:r>
            <w:rPr>
              <w:rFonts w:ascii="Times New Roman" w:eastAsia="Times New Roman" w:hAnsi="Times New Roman" w:cs="Times New Roman"/>
              <w:szCs w:val="24"/>
            </w:rPr>
            <w:fldChar w:fldCharType="end"/>
          </w:r>
        </w:sdtContent>
      </w:sdt>
      <w:r>
        <w:rPr>
          <w:rFonts w:ascii="Times New Roman" w:eastAsia="Times New Roman" w:hAnsi="Times New Roman" w:cs="Times New Roman"/>
          <w:szCs w:val="24"/>
        </w:rPr>
        <w:fldChar w:fldCharType="begin"/>
      </w:r>
      <w:r>
        <w:instrText xml:space="preserve"> TA \l "</w:instrText>
      </w:r>
      <w:r w:rsidRPr="00CA357C">
        <w:rPr>
          <w:rFonts w:ascii="Times New Roman" w:eastAsia="Times New Roman" w:hAnsi="Times New Roman" w:cs="Times New Roman"/>
          <w:noProof/>
          <w:szCs w:val="24"/>
        </w:rPr>
        <w:instrText>(vipul, 2012)</w:instrText>
      </w:r>
      <w:r>
        <w:instrText xml:space="preserve">" \s "(vipul, 2012)&gt;" \c 1 </w:instrText>
      </w:r>
      <w:r>
        <w:rPr>
          <w:rFonts w:ascii="Times New Roman" w:eastAsia="Times New Roman" w:hAnsi="Times New Roman" w:cs="Times New Roman"/>
          <w:szCs w:val="24"/>
        </w:rPr>
        <w:fldChar w:fldCharType="end"/>
      </w:r>
      <w:r>
        <w:rPr>
          <w:rFonts w:ascii="Times New Roman" w:eastAsia="Times New Roman" w:hAnsi="Times New Roman" w:cs="Times New Roman"/>
          <w:szCs w:val="24"/>
        </w:rPr>
        <w:fldChar w:fldCharType="begin"/>
      </w:r>
      <w:r>
        <w:instrText xml:space="preserve"> TA \s "(vipul, 2012)&gt;" </w:instrText>
      </w:r>
      <w:r>
        <w:rPr>
          <w:rFonts w:ascii="Times New Roman" w:eastAsia="Times New Roman" w:hAnsi="Times New Roman" w:cs="Times New Roman"/>
          <w:szCs w:val="24"/>
        </w:rPr>
        <w:fldChar w:fldCharType="end"/>
      </w:r>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 xml:space="preserve"> TOA \h \c "1" \p </w:instrText>
      </w:r>
      <w:r>
        <w:rPr>
          <w:rFonts w:ascii="Times New Roman" w:eastAsia="Times New Roman" w:hAnsi="Times New Roman" w:cs="Times New Roman"/>
          <w:szCs w:val="24"/>
        </w:rPr>
        <w:fldChar w:fldCharType="separate"/>
      </w:r>
      <w:r>
        <w:rPr>
          <w:noProof/>
        </w:rPr>
        <w:t>Cases</w:t>
      </w:r>
    </w:p>
    <w:p w:rsidR="00E41ED5" w:rsidRDefault="00E41ED5">
      <w:pPr>
        <w:pStyle w:val="TableofAuthorities"/>
        <w:tabs>
          <w:tab w:val="right" w:leader="dot" w:pos="9350"/>
        </w:tabs>
        <w:rPr>
          <w:noProof/>
        </w:rPr>
      </w:pPr>
      <w:r w:rsidRPr="0039489A">
        <w:rPr>
          <w:rFonts w:ascii="Times New Roman" w:eastAsia="Times New Roman" w:hAnsi="Times New Roman" w:cs="Times New Roman"/>
          <w:noProof/>
        </w:rPr>
        <w:t>(vipul, 2012)</w:t>
      </w:r>
      <w:r>
        <w:rPr>
          <w:noProof/>
        </w:rPr>
        <w:tab/>
        <w:t>2</w:t>
      </w:r>
    </w:p>
    <w:p w:rsidR="00E41ED5" w:rsidRPr="00CB3787" w:rsidRDefault="00E41ED5" w:rsidP="00CB3787">
      <w:pPr>
        <w:shd w:val="clear" w:color="auto" w:fill="FFFFFF"/>
        <w:spacing w:after="360" w:line="0" w:lineRule="atLeast"/>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rPr>
        <w:fldChar w:fldCharType="end"/>
      </w:r>
    </w:p>
    <w:sdt>
      <w:sdtPr>
        <w:id w:val="1220403078"/>
        <w:docPartObj>
          <w:docPartGallery w:val="Bibliographies"/>
          <w:docPartUnique/>
        </w:docPartObj>
      </w:sdtPr>
      <w:sdtEndPr>
        <w:rPr>
          <w:rFonts w:asciiTheme="minorHAnsi" w:eastAsiaTheme="minorHAnsi" w:hAnsiTheme="minorHAnsi" w:cs="Mangal"/>
          <w:b w:val="0"/>
          <w:bCs w:val="0"/>
          <w:color w:val="auto"/>
          <w:sz w:val="22"/>
          <w:szCs w:val="20"/>
        </w:rPr>
      </w:sdtEndPr>
      <w:sdtContent>
        <w:p w:rsidR="00E41ED5" w:rsidRDefault="00E41ED5">
          <w:pPr>
            <w:pStyle w:val="Heading1"/>
          </w:pPr>
          <w:r>
            <w:t>Bibliography</w:t>
          </w:r>
        </w:p>
        <w:sdt>
          <w:sdtPr>
            <w:id w:val="111145805"/>
            <w:bibliography/>
          </w:sdtPr>
          <w:sdtContent>
            <w:p w:rsidR="00E41ED5" w:rsidRDefault="00E41ED5" w:rsidP="00E41ED5">
              <w:pPr>
                <w:pStyle w:val="Bibliography"/>
                <w:ind w:left="720" w:hanging="720"/>
                <w:rPr>
                  <w:noProof/>
                </w:rPr>
              </w:pPr>
              <w:r>
                <w:fldChar w:fldCharType="begin"/>
              </w:r>
              <w:r>
                <w:instrText xml:space="preserve"> BIBLIOGRAPHY </w:instrText>
              </w:r>
              <w:r>
                <w:fldChar w:fldCharType="separate"/>
              </w:r>
              <w:r>
                <w:rPr>
                  <w:noProof/>
                </w:rPr>
                <w:t xml:space="preserve">vipul. (2012). </w:t>
              </w:r>
              <w:r>
                <w:rPr>
                  <w:i/>
                  <w:iCs/>
                  <w:noProof/>
                </w:rPr>
                <w:t>yrer.</w:t>
              </w:r>
              <w:r>
                <w:rPr>
                  <w:noProof/>
                </w:rPr>
                <w:t xml:space="preserve"> lkp: ariafr.</w:t>
              </w:r>
            </w:p>
            <w:p w:rsidR="00E41ED5" w:rsidRDefault="00E41ED5" w:rsidP="00E41ED5">
              <w:r>
                <w:rPr>
                  <w:b/>
                  <w:bCs/>
                  <w:noProof/>
                </w:rPr>
                <w:fldChar w:fldCharType="end"/>
              </w:r>
            </w:p>
          </w:sdtContent>
        </w:sdt>
      </w:sdtContent>
    </w:sdt>
    <w:p w:rsidR="00CB3787" w:rsidRPr="00CB3787" w:rsidRDefault="00CB3787" w:rsidP="00CB3787">
      <w:pPr>
        <w:shd w:val="clear" w:color="auto" w:fill="FFFFFF"/>
        <w:spacing w:after="360" w:line="0" w:lineRule="atLeast"/>
        <w:rPr>
          <w:rFonts w:ascii="Times New Roman" w:eastAsia="Times New Roman" w:hAnsi="Times New Roman" w:cs="Times New Roman"/>
          <w:sz w:val="24"/>
          <w:szCs w:val="24"/>
          <w:bdr w:val="none" w:sz="0" w:space="0" w:color="auto" w:frame="1"/>
        </w:rPr>
      </w:pPr>
      <w:r w:rsidRPr="00CB3787">
        <w:rPr>
          <w:rFonts w:ascii="Times New Roman" w:eastAsia="Times New Roman" w:hAnsi="Times New Roman" w:cs="Times New Roman"/>
          <w:sz w:val="24"/>
          <w:szCs w:val="24"/>
        </w:rPr>
        <w:t xml:space="preserve"> various architectural wonders, historical monuments, cuisines and is a cultural hub in itself. Here’s the list of </w:t>
      </w:r>
      <w:r w:rsidRPr="00CB3787">
        <w:rPr>
          <w:rFonts w:ascii="Times New Roman" w:eastAsia="Times New Roman" w:hAnsi="Times New Roman" w:cs="Times New Roman"/>
          <w:b/>
          <w:bCs/>
          <w:sz w:val="24"/>
          <w:szCs w:val="24"/>
        </w:rPr>
        <w:t xml:space="preserve">best places you must visit in </w:t>
      </w:r>
      <w:proofErr w:type="spellStart"/>
      <w:r w:rsidR="00F1324A">
        <w:rPr>
          <w:rFonts w:ascii="Times New Roman" w:eastAsia="Times New Roman" w:hAnsi="Times New Roman" w:cs="Times New Roman"/>
          <w:b/>
          <w:bCs/>
          <w:sz w:val="24"/>
          <w:szCs w:val="24"/>
        </w:rPr>
        <w:t>Lucknow</w:t>
      </w:r>
      <w:proofErr w:type="spellEnd"/>
      <w:r w:rsidRPr="00CB3787">
        <w:rPr>
          <w:rFonts w:ascii="Times New Roman" w:eastAsia="Times New Roman" w:hAnsi="Times New Roman" w:cs="Times New Roman"/>
          <w:sz w:val="24"/>
          <w:szCs w:val="24"/>
        </w:rPr>
        <w:t>.</w:t>
      </w:r>
    </w:p>
    <w:p w:rsidR="00CB3787" w:rsidRPr="00CB3787" w:rsidRDefault="00CB3787" w:rsidP="00CB3787">
      <w:pPr>
        <w:shd w:val="clear" w:color="auto" w:fill="F9F9F9"/>
        <w:spacing w:line="240" w:lineRule="auto"/>
        <w:jc w:val="center"/>
        <w:rPr>
          <w:rFonts w:ascii="Times New Roman" w:eastAsia="Times New Roman" w:hAnsi="Times New Roman" w:cs="Times New Roman"/>
          <w:b/>
          <w:bCs/>
          <w:sz w:val="26"/>
          <w:szCs w:val="26"/>
        </w:rPr>
      </w:pPr>
      <w:r w:rsidRPr="00CB3787">
        <w:rPr>
          <w:rFonts w:ascii="Times New Roman" w:eastAsia="Times New Roman" w:hAnsi="Times New Roman" w:cs="Times New Roman"/>
          <w:b/>
          <w:bCs/>
          <w:sz w:val="26"/>
          <w:szCs w:val="26"/>
          <w:bdr w:val="none" w:sz="0" w:space="0" w:color="auto" w:frame="1"/>
        </w:rPr>
        <w:t>Contents </w:t>
      </w:r>
      <w:r w:rsidRPr="00CB3787">
        <w:rPr>
          <w:rFonts w:ascii="Times New Roman" w:eastAsia="Times New Roman" w:hAnsi="Times New Roman" w:cs="Times New Roman"/>
          <w:sz w:val="23"/>
          <w:szCs w:val="23"/>
          <w:bdr w:val="none" w:sz="0" w:space="0" w:color="auto" w:frame="1"/>
        </w:rPr>
        <w:t>[</w:t>
      </w:r>
      <w:hyperlink r:id="rId10" w:history="1">
        <w:r w:rsidRPr="00CB3787">
          <w:rPr>
            <w:rFonts w:ascii="Times New Roman" w:eastAsia="Times New Roman" w:hAnsi="Times New Roman" w:cs="Times New Roman"/>
            <w:color w:val="DD8500"/>
            <w:sz w:val="23"/>
            <w:szCs w:val="23"/>
            <w:u w:val="single"/>
            <w:bdr w:val="none" w:sz="0" w:space="0" w:color="auto" w:frame="1"/>
          </w:rPr>
          <w:t>show</w:t>
        </w:r>
      </w:hyperlink>
      <w:r w:rsidRPr="00CB3787">
        <w:rPr>
          <w:rFonts w:ascii="Times New Roman" w:eastAsia="Times New Roman" w:hAnsi="Times New Roman" w:cs="Times New Roman"/>
          <w:sz w:val="23"/>
          <w:szCs w:val="23"/>
          <w:bdr w:val="none" w:sz="0" w:space="0" w:color="auto" w:frame="1"/>
        </w:rPr>
        <w:t>]</w:t>
      </w:r>
    </w:p>
    <w:p w:rsidR="00CB3787" w:rsidRPr="00CB3787" w:rsidRDefault="00CB3787" w:rsidP="00CB3787">
      <w:pPr>
        <w:shd w:val="clear" w:color="auto" w:fill="FFFFFF"/>
        <w:spacing w:after="300" w:line="288" w:lineRule="atLeast"/>
        <w:outlineLvl w:val="1"/>
        <w:rPr>
          <w:rFonts w:ascii="inherit" w:eastAsia="Times New Roman" w:hAnsi="inherit" w:cs="Times New Roman"/>
          <w:b/>
          <w:bCs/>
          <w:sz w:val="41"/>
          <w:szCs w:val="41"/>
          <w:bdr w:val="none" w:sz="0" w:space="0" w:color="auto" w:frame="1"/>
        </w:rPr>
      </w:pPr>
      <w:bookmarkStart w:id="1" w:name="_Toc165659654"/>
      <w:r w:rsidRPr="00CB3787">
        <w:rPr>
          <w:rFonts w:ascii="inherit" w:eastAsia="Times New Roman" w:hAnsi="inherit" w:cs="Times New Roman"/>
          <w:b/>
          <w:bCs/>
          <w:sz w:val="41"/>
          <w:szCs w:val="41"/>
          <w:bdr w:val="none" w:sz="0" w:space="0" w:color="auto" w:frame="1"/>
        </w:rPr>
        <w:t xml:space="preserve">1. Bara </w:t>
      </w:r>
      <w:proofErr w:type="spellStart"/>
      <w:r w:rsidRPr="00CB3787">
        <w:rPr>
          <w:rFonts w:ascii="inherit" w:eastAsia="Times New Roman" w:hAnsi="inherit" w:cs="Times New Roman"/>
          <w:b/>
          <w:bCs/>
          <w:sz w:val="41"/>
          <w:szCs w:val="41"/>
          <w:bdr w:val="none" w:sz="0" w:space="0" w:color="auto" w:frame="1"/>
        </w:rPr>
        <w:t>Imambara</w:t>
      </w:r>
      <w:bookmarkEnd w:id="1"/>
      <w:proofErr w:type="spellEnd"/>
    </w:p>
    <w:p w:rsidR="00CB3787" w:rsidRPr="00CB3787" w:rsidRDefault="00CB3787" w:rsidP="00CB3787">
      <w:pPr>
        <w:shd w:val="clear" w:color="auto" w:fill="FFFFFF"/>
        <w:spacing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w:drawing>
          <wp:inline distT="0" distB="0" distL="0" distR="0" wp14:anchorId="71ABDA92" wp14:editId="68ECFA37">
            <wp:extent cx="6096000" cy="4067175"/>
            <wp:effectExtent l="0" t="0" r="0" b="9525"/>
            <wp:docPr id="12" name="Picture 12" descr="bara-imam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a-imamba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hyperlink r:id="rId12" w:tgtFrame="_blank" w:history="1">
        <w:r w:rsidRPr="00CB3787">
          <w:rPr>
            <w:rFonts w:ascii="Times New Roman" w:eastAsia="Times New Roman" w:hAnsi="Times New Roman" w:cs="Times New Roman"/>
            <w:i/>
            <w:iCs/>
            <w:color w:val="FFFFFF"/>
            <w:sz w:val="24"/>
            <w:szCs w:val="24"/>
            <w:u w:val="single"/>
            <w:bdr w:val="none" w:sz="0" w:space="0" w:color="auto" w:frame="1"/>
          </w:rPr>
          <w:t>Photo </w:t>
        </w:r>
      </w:hyperlink>
      <w:r w:rsidRPr="00CB3787">
        <w:rPr>
          <w:rFonts w:ascii="Times New Roman" w:eastAsia="Times New Roman" w:hAnsi="Times New Roman" w:cs="Times New Roman"/>
          <w:i/>
          <w:iCs/>
          <w:sz w:val="24"/>
          <w:szCs w:val="24"/>
          <w:bdr w:val="none" w:sz="0" w:space="0" w:color="auto" w:frame="1"/>
        </w:rPr>
        <w:t xml:space="preserve">by </w:t>
      </w:r>
      <w:proofErr w:type="spellStart"/>
      <w:r w:rsidRPr="00CB3787">
        <w:rPr>
          <w:rFonts w:ascii="Times New Roman" w:eastAsia="Times New Roman" w:hAnsi="Times New Roman" w:cs="Times New Roman"/>
          <w:i/>
          <w:iCs/>
          <w:sz w:val="24"/>
          <w:szCs w:val="24"/>
          <w:bdr w:val="none" w:sz="0" w:space="0" w:color="auto" w:frame="1"/>
        </w:rPr>
        <w:t>Adeel</w:t>
      </w:r>
      <w:proofErr w:type="spellEnd"/>
      <w:r w:rsidRPr="00CB3787">
        <w:rPr>
          <w:rFonts w:ascii="Times New Roman" w:eastAsia="Times New Roman" w:hAnsi="Times New Roman" w:cs="Times New Roman"/>
          <w:i/>
          <w:iCs/>
          <w:sz w:val="24"/>
          <w:szCs w:val="24"/>
          <w:bdr w:val="none" w:sz="0" w:space="0" w:color="auto" w:frame="1"/>
        </w:rPr>
        <w:t xml:space="preserve"> </w:t>
      </w:r>
      <w:proofErr w:type="spellStart"/>
      <w:r w:rsidRPr="00CB3787">
        <w:rPr>
          <w:rFonts w:ascii="Times New Roman" w:eastAsia="Times New Roman" w:hAnsi="Times New Roman" w:cs="Times New Roman"/>
          <w:i/>
          <w:iCs/>
          <w:sz w:val="24"/>
          <w:szCs w:val="24"/>
          <w:bdr w:val="none" w:sz="0" w:space="0" w:color="auto" w:frame="1"/>
        </w:rPr>
        <w:t>Anwer</w:t>
      </w:r>
      <w:proofErr w:type="spellEnd"/>
      <w:r w:rsidRPr="00CB3787">
        <w:rPr>
          <w:rFonts w:ascii="Times New Roman" w:eastAsia="Times New Roman" w:hAnsi="Times New Roman" w:cs="Times New Roman"/>
          <w:i/>
          <w:iCs/>
          <w:sz w:val="24"/>
          <w:szCs w:val="24"/>
          <w:bdr w:val="none" w:sz="0" w:space="0" w:color="auto" w:frame="1"/>
        </w:rPr>
        <w:t>, </w:t>
      </w:r>
      <w:hyperlink r:id="rId13" w:tgtFrame="_blank" w:history="1">
        <w:r w:rsidRPr="00CB3787">
          <w:rPr>
            <w:rFonts w:ascii="Times New Roman" w:eastAsia="Times New Roman" w:hAnsi="Times New Roman" w:cs="Times New Roman"/>
            <w:i/>
            <w:iCs/>
            <w:color w:val="FFFFFF"/>
            <w:sz w:val="24"/>
            <w:szCs w:val="24"/>
            <w:u w:val="single"/>
            <w:bdr w:val="none" w:sz="0" w:space="0" w:color="auto" w:frame="1"/>
          </w:rPr>
          <w:t>CC BY-ND 2.0</w:t>
        </w:r>
      </w:hyperlink>
    </w:p>
    <w:p w:rsidR="00CB3787" w:rsidRPr="00CB3787" w:rsidRDefault="00CB3787" w:rsidP="00CB3787">
      <w:pPr>
        <w:shd w:val="clear" w:color="auto" w:fill="FFFFFF"/>
        <w:spacing w:after="0" w:line="240" w:lineRule="auto"/>
        <w:rPr>
          <w:ins w:id="2" w:author="Unknown"/>
          <w:rFonts w:ascii="Times New Roman" w:eastAsia="Times New Roman" w:hAnsi="Times New Roman" w:cs="Times New Roman"/>
          <w:sz w:val="24"/>
          <w:szCs w:val="24"/>
          <w:bdr w:val="none" w:sz="0" w:space="0" w:color="auto" w:frame="1"/>
        </w:rPr>
      </w:pPr>
      <w:r w:rsidRPr="00CB3787">
        <w:rPr>
          <w:rFonts w:ascii="Times New Roman" w:eastAsia="Times New Roman" w:hAnsi="Times New Roman" w:cs="Times New Roman"/>
          <w:sz w:val="24"/>
          <w:szCs w:val="24"/>
          <w:bdr w:val="none" w:sz="0" w:space="0" w:color="auto" w:frame="1"/>
        </w:rPr>
        <w:t xml:space="preserve">The name refers to a shrine built by the </w:t>
      </w:r>
      <w:proofErr w:type="spellStart"/>
      <w:r w:rsidRPr="00CB3787">
        <w:rPr>
          <w:rFonts w:ascii="Times New Roman" w:eastAsia="Times New Roman" w:hAnsi="Times New Roman" w:cs="Times New Roman"/>
          <w:sz w:val="24"/>
          <w:szCs w:val="24"/>
          <w:bdr w:val="none" w:sz="0" w:space="0" w:color="auto" w:frame="1"/>
        </w:rPr>
        <w:t>Nawab</w:t>
      </w:r>
      <w:proofErr w:type="spellEnd"/>
      <w:r w:rsidRPr="00CB3787">
        <w:rPr>
          <w:rFonts w:ascii="Times New Roman" w:eastAsia="Times New Roman" w:hAnsi="Times New Roman" w:cs="Times New Roman"/>
          <w:sz w:val="24"/>
          <w:szCs w:val="24"/>
          <w:bdr w:val="none" w:sz="0" w:space="0" w:color="auto" w:frame="1"/>
        </w:rPr>
        <w:t xml:space="preserve"> </w:t>
      </w:r>
      <w:proofErr w:type="spellStart"/>
      <w:r w:rsidRPr="00CB3787">
        <w:rPr>
          <w:rFonts w:ascii="Times New Roman" w:eastAsia="Times New Roman" w:hAnsi="Times New Roman" w:cs="Times New Roman"/>
          <w:sz w:val="24"/>
          <w:szCs w:val="24"/>
          <w:bdr w:val="none" w:sz="0" w:space="0" w:color="auto" w:frame="1"/>
        </w:rPr>
        <w:t>Asaf-ud-daula</w:t>
      </w:r>
      <w:proofErr w:type="spellEnd"/>
      <w:r w:rsidRPr="00CB3787">
        <w:rPr>
          <w:rFonts w:ascii="Times New Roman" w:eastAsia="Times New Roman" w:hAnsi="Times New Roman" w:cs="Times New Roman"/>
          <w:sz w:val="24"/>
          <w:szCs w:val="24"/>
          <w:bdr w:val="none" w:sz="0" w:space="0" w:color="auto" w:frame="1"/>
        </w:rPr>
        <w:t xml:space="preserve"> in 1784, and is one of the largest buildings in </w:t>
      </w:r>
      <w:proofErr w:type="spellStart"/>
      <w:r w:rsidR="00F1324A">
        <w:rPr>
          <w:rFonts w:ascii="Times New Roman" w:eastAsia="Times New Roman" w:hAnsi="Times New Roman" w:cs="Times New Roman"/>
          <w:sz w:val="24"/>
          <w:szCs w:val="24"/>
          <w:bdr w:val="none" w:sz="0" w:space="0" w:color="auto" w:frame="1"/>
        </w:rPr>
        <w:t>Lucknow</w:t>
      </w:r>
      <w:proofErr w:type="spellEnd"/>
      <w:r w:rsidRPr="00CB3787">
        <w:rPr>
          <w:rFonts w:ascii="Times New Roman" w:eastAsia="Times New Roman" w:hAnsi="Times New Roman" w:cs="Times New Roman"/>
          <w:sz w:val="24"/>
          <w:szCs w:val="24"/>
          <w:bdr w:val="none" w:sz="0" w:space="0" w:color="auto" w:frame="1"/>
        </w:rPr>
        <w:t>. The name </w:t>
      </w:r>
      <w:r w:rsidRPr="00CB3787">
        <w:rPr>
          <w:rFonts w:ascii="Times New Roman" w:eastAsia="Times New Roman" w:hAnsi="Times New Roman" w:cs="Times New Roman"/>
          <w:b/>
          <w:bCs/>
          <w:sz w:val="24"/>
          <w:szCs w:val="24"/>
          <w:bdr w:val="none" w:sz="0" w:space="0" w:color="auto" w:frame="1"/>
        </w:rPr>
        <w:t xml:space="preserve">‘Bara </w:t>
      </w:r>
      <w:proofErr w:type="spellStart"/>
      <w:r w:rsidRPr="00CB3787">
        <w:rPr>
          <w:rFonts w:ascii="Times New Roman" w:eastAsia="Times New Roman" w:hAnsi="Times New Roman" w:cs="Times New Roman"/>
          <w:b/>
          <w:bCs/>
          <w:sz w:val="24"/>
          <w:szCs w:val="24"/>
          <w:bdr w:val="none" w:sz="0" w:space="0" w:color="auto" w:frame="1"/>
        </w:rPr>
        <w:t>Imambara</w:t>
      </w:r>
      <w:proofErr w:type="spellEnd"/>
      <w:r w:rsidRPr="00CB3787">
        <w:rPr>
          <w:rFonts w:ascii="Times New Roman" w:eastAsia="Times New Roman" w:hAnsi="Times New Roman" w:cs="Times New Roman"/>
          <w:sz w:val="24"/>
          <w:szCs w:val="24"/>
          <w:bdr w:val="none" w:sz="0" w:space="0" w:color="auto" w:frame="1"/>
        </w:rPr>
        <w:t>’ is an Urdu word, wherein the word ‘Bara’ means big and ‘</w:t>
      </w:r>
      <w:proofErr w:type="spellStart"/>
      <w:r w:rsidRPr="00CB3787">
        <w:rPr>
          <w:rFonts w:ascii="Times New Roman" w:eastAsia="Times New Roman" w:hAnsi="Times New Roman" w:cs="Times New Roman"/>
          <w:sz w:val="24"/>
          <w:szCs w:val="24"/>
          <w:bdr w:val="none" w:sz="0" w:space="0" w:color="auto" w:frame="1"/>
        </w:rPr>
        <w:t>Imambara</w:t>
      </w:r>
      <w:proofErr w:type="spellEnd"/>
      <w:r w:rsidRPr="00CB3787">
        <w:rPr>
          <w:rFonts w:ascii="Times New Roman" w:eastAsia="Times New Roman" w:hAnsi="Times New Roman" w:cs="Times New Roman"/>
          <w:sz w:val="24"/>
          <w:szCs w:val="24"/>
          <w:bdr w:val="none" w:sz="0" w:space="0" w:color="auto" w:frame="1"/>
        </w:rPr>
        <w:t xml:space="preserve">’ means the shrine complex. The complex includes the </w:t>
      </w:r>
      <w:proofErr w:type="spellStart"/>
      <w:r w:rsidRPr="00CB3787">
        <w:rPr>
          <w:rFonts w:ascii="Times New Roman" w:eastAsia="Times New Roman" w:hAnsi="Times New Roman" w:cs="Times New Roman"/>
          <w:sz w:val="24"/>
          <w:szCs w:val="24"/>
          <w:bdr w:val="none" w:sz="0" w:space="0" w:color="auto" w:frame="1"/>
        </w:rPr>
        <w:t>Asfi</w:t>
      </w:r>
      <w:proofErr w:type="spellEnd"/>
      <w:r w:rsidRPr="00CB3787">
        <w:rPr>
          <w:rFonts w:ascii="Times New Roman" w:eastAsia="Times New Roman" w:hAnsi="Times New Roman" w:cs="Times New Roman"/>
          <w:sz w:val="24"/>
          <w:szCs w:val="24"/>
          <w:bdr w:val="none" w:sz="0" w:space="0" w:color="auto" w:frame="1"/>
        </w:rPr>
        <w:t xml:space="preserve"> mosque and the </w:t>
      </w:r>
      <w:proofErr w:type="spellStart"/>
      <w:r w:rsidRPr="00CB3787">
        <w:rPr>
          <w:rFonts w:ascii="Times New Roman" w:eastAsia="Times New Roman" w:hAnsi="Times New Roman" w:cs="Times New Roman"/>
          <w:sz w:val="24"/>
          <w:szCs w:val="24"/>
          <w:bdr w:val="none" w:sz="0" w:space="0" w:color="auto" w:frame="1"/>
        </w:rPr>
        <w:t>Bhulbhulaiya</w:t>
      </w:r>
      <w:proofErr w:type="spellEnd"/>
      <w:r w:rsidRPr="00CB3787">
        <w:rPr>
          <w:rFonts w:ascii="Times New Roman" w:eastAsia="Times New Roman" w:hAnsi="Times New Roman" w:cs="Times New Roman"/>
          <w:sz w:val="24"/>
          <w:szCs w:val="24"/>
          <w:bdr w:val="none" w:sz="0" w:space="0" w:color="auto" w:frame="1"/>
        </w:rPr>
        <w:t xml:space="preserve"> or the Labyrinth. The </w:t>
      </w:r>
      <w:proofErr w:type="spellStart"/>
      <w:r w:rsidRPr="00CB3787">
        <w:rPr>
          <w:rFonts w:ascii="Times New Roman" w:eastAsia="Times New Roman" w:hAnsi="Times New Roman" w:cs="Times New Roman"/>
          <w:sz w:val="24"/>
          <w:szCs w:val="24"/>
          <w:bdr w:val="none" w:sz="0" w:space="0" w:color="auto" w:frame="1"/>
        </w:rPr>
        <w:t>Asfi</w:t>
      </w:r>
      <w:proofErr w:type="spellEnd"/>
      <w:r w:rsidRPr="00CB3787">
        <w:rPr>
          <w:rFonts w:ascii="Times New Roman" w:eastAsia="Times New Roman" w:hAnsi="Times New Roman" w:cs="Times New Roman"/>
          <w:sz w:val="24"/>
          <w:szCs w:val="24"/>
          <w:bdr w:val="none" w:sz="0" w:space="0" w:color="auto" w:frame="1"/>
        </w:rPr>
        <w:t xml:space="preserve"> mosque contains the tomb of </w:t>
      </w:r>
      <w:proofErr w:type="spellStart"/>
      <w:r w:rsidRPr="00CB3787">
        <w:rPr>
          <w:rFonts w:ascii="Times New Roman" w:eastAsia="Times New Roman" w:hAnsi="Times New Roman" w:cs="Times New Roman"/>
          <w:sz w:val="24"/>
          <w:szCs w:val="24"/>
          <w:bdr w:val="none" w:sz="0" w:space="0" w:color="auto" w:frame="1"/>
        </w:rPr>
        <w:t>Asaf-ud-daula</w:t>
      </w:r>
      <w:proofErr w:type="spellEnd"/>
      <w:r w:rsidRPr="00CB3787">
        <w:rPr>
          <w:rFonts w:ascii="Times New Roman" w:eastAsia="Times New Roman" w:hAnsi="Times New Roman" w:cs="Times New Roman"/>
          <w:sz w:val="24"/>
          <w:szCs w:val="24"/>
          <w:bdr w:val="none" w:sz="0" w:space="0" w:color="auto" w:frame="1"/>
        </w:rPr>
        <w:t>, and the labyrinth is the only maze in India and supports the massive structure of the whole complex from the underground.</w:t>
      </w:r>
    </w:p>
    <w:p w:rsidR="00CB3787" w:rsidRPr="00CB3787" w:rsidRDefault="00CB3787" w:rsidP="00CB3787">
      <w:pPr>
        <w:shd w:val="clear" w:color="auto" w:fill="FFFFFF"/>
        <w:spacing w:after="300" w:line="288" w:lineRule="atLeast"/>
        <w:outlineLvl w:val="1"/>
        <w:rPr>
          <w:ins w:id="3" w:author="Unknown"/>
          <w:rFonts w:ascii="inherit" w:eastAsia="Times New Roman" w:hAnsi="inherit" w:cs="Times New Roman"/>
          <w:b/>
          <w:bCs/>
          <w:sz w:val="41"/>
          <w:szCs w:val="41"/>
          <w:bdr w:val="none" w:sz="0" w:space="0" w:color="auto" w:frame="1"/>
        </w:rPr>
      </w:pPr>
      <w:bookmarkStart w:id="4" w:name="_Toc165659655"/>
      <w:ins w:id="5" w:author="Unknown">
        <w:r w:rsidRPr="00CB3787">
          <w:rPr>
            <w:rFonts w:ascii="inherit" w:eastAsia="Times New Roman" w:hAnsi="inherit" w:cs="Times New Roman"/>
            <w:b/>
            <w:bCs/>
            <w:sz w:val="41"/>
            <w:szCs w:val="41"/>
            <w:bdr w:val="none" w:sz="0" w:space="0" w:color="auto" w:frame="1"/>
          </w:rPr>
          <w:t xml:space="preserve">2. </w:t>
        </w:r>
        <w:proofErr w:type="spellStart"/>
        <w:r w:rsidRPr="00CB3787">
          <w:rPr>
            <w:rFonts w:ascii="inherit" w:eastAsia="Times New Roman" w:hAnsi="inherit" w:cs="Times New Roman"/>
            <w:b/>
            <w:bCs/>
            <w:sz w:val="41"/>
            <w:szCs w:val="41"/>
            <w:bdr w:val="none" w:sz="0" w:space="0" w:color="auto" w:frame="1"/>
          </w:rPr>
          <w:t>Chota</w:t>
        </w:r>
        <w:proofErr w:type="spellEnd"/>
        <w:r w:rsidRPr="00CB3787">
          <w:rPr>
            <w:rFonts w:ascii="inherit" w:eastAsia="Times New Roman" w:hAnsi="inherit" w:cs="Times New Roman"/>
            <w:b/>
            <w:bCs/>
            <w:sz w:val="41"/>
            <w:szCs w:val="41"/>
            <w:bdr w:val="none" w:sz="0" w:space="0" w:color="auto" w:frame="1"/>
          </w:rPr>
          <w:t xml:space="preserve"> </w:t>
        </w:r>
        <w:proofErr w:type="spellStart"/>
        <w:r w:rsidRPr="00CB3787">
          <w:rPr>
            <w:rFonts w:ascii="inherit" w:eastAsia="Times New Roman" w:hAnsi="inherit" w:cs="Times New Roman"/>
            <w:b/>
            <w:bCs/>
            <w:sz w:val="41"/>
            <w:szCs w:val="41"/>
            <w:bdr w:val="none" w:sz="0" w:space="0" w:color="auto" w:frame="1"/>
          </w:rPr>
          <w:t>Imambara</w:t>
        </w:r>
        <w:bookmarkEnd w:id="4"/>
        <w:proofErr w:type="spellEnd"/>
      </w:ins>
    </w:p>
    <w:p w:rsidR="00CB3787" w:rsidRPr="00CB3787" w:rsidRDefault="00CB3787" w:rsidP="00CB3787">
      <w:pPr>
        <w:shd w:val="clear" w:color="auto" w:fill="FFFFFF"/>
        <w:spacing w:line="240" w:lineRule="auto"/>
        <w:rPr>
          <w:ins w:id="6"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w:drawing>
          <wp:inline distT="0" distB="0" distL="0" distR="0" wp14:anchorId="6647EE77" wp14:editId="709426F1">
            <wp:extent cx="6096000" cy="4067175"/>
            <wp:effectExtent l="0" t="0" r="0" b="9525"/>
            <wp:docPr id="11" name="Picture 11" descr="chota-imamb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ta-imamb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ins w:id="7"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"https://www.flickr.com/photos/adeelanwer/9693221675"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Adeel</w:t>
        </w:r>
        <w:proofErr w:type="spellEnd"/>
        <w:r w:rsidRPr="00CB3787">
          <w:rPr>
            <w:rFonts w:ascii="Times New Roman" w:eastAsia="Times New Roman" w:hAnsi="Times New Roman" w:cs="Times New Roman"/>
            <w:i/>
            <w:iCs/>
            <w:sz w:val="24"/>
            <w:szCs w:val="24"/>
            <w:bdr w:val="none" w:sz="0" w:space="0" w:color="auto" w:frame="1"/>
          </w:rPr>
          <w:t xml:space="preserve"> </w:t>
        </w:r>
        <w:proofErr w:type="spellStart"/>
        <w:r w:rsidRPr="00CB3787">
          <w:rPr>
            <w:rFonts w:ascii="Times New Roman" w:eastAsia="Times New Roman" w:hAnsi="Times New Roman" w:cs="Times New Roman"/>
            <w:i/>
            <w:iCs/>
            <w:sz w:val="24"/>
            <w:szCs w:val="24"/>
            <w:bdr w:val="none" w:sz="0" w:space="0" w:color="auto" w:frame="1"/>
          </w:rPr>
          <w:t>Anwer</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"https://creativecommons.org/licenses/by-nd/2.0/"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BY-ND 2.0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360" w:line="0" w:lineRule="atLeast"/>
        <w:rPr>
          <w:ins w:id="8" w:author="Unknown"/>
          <w:rFonts w:ascii="Times New Roman" w:eastAsia="Times New Roman" w:hAnsi="Times New Roman" w:cs="Times New Roman"/>
          <w:sz w:val="24"/>
          <w:szCs w:val="24"/>
        </w:rPr>
      </w:pPr>
      <w:ins w:id="9" w:author="Unknown">
        <w:r w:rsidRPr="00CB3787">
          <w:rPr>
            <w:rFonts w:ascii="Times New Roman" w:eastAsia="Times New Roman" w:hAnsi="Times New Roman" w:cs="Times New Roman"/>
            <w:sz w:val="24"/>
            <w:szCs w:val="24"/>
            <w:bdr w:val="none" w:sz="0" w:space="0" w:color="auto" w:frame="1"/>
          </w:rPr>
          <w:t>Another congregation complex of the Shia Muslim sect, The </w:t>
        </w:r>
        <w:proofErr w:type="spellStart"/>
        <w:r w:rsidRPr="00CB3787">
          <w:rPr>
            <w:rFonts w:ascii="Times New Roman" w:eastAsia="Times New Roman" w:hAnsi="Times New Roman" w:cs="Times New Roman"/>
            <w:b/>
            <w:bCs/>
            <w:sz w:val="24"/>
            <w:szCs w:val="24"/>
            <w:bdr w:val="none" w:sz="0" w:space="0" w:color="auto" w:frame="1"/>
          </w:rPr>
          <w:t>Chota</w:t>
        </w:r>
        <w:proofErr w:type="spellEnd"/>
        <w:r w:rsidRPr="00CB3787">
          <w:rPr>
            <w:rFonts w:ascii="Times New Roman" w:eastAsia="Times New Roman" w:hAnsi="Times New Roman" w:cs="Times New Roman"/>
            <w:b/>
            <w:bCs/>
            <w:sz w:val="24"/>
            <w:szCs w:val="24"/>
            <w:bdr w:val="none" w:sz="0" w:space="0" w:color="auto" w:frame="1"/>
          </w:rPr>
          <w:t xml:space="preserve"> </w:t>
        </w:r>
        <w:proofErr w:type="spellStart"/>
        <w:r w:rsidRPr="00CB3787">
          <w:rPr>
            <w:rFonts w:ascii="Times New Roman" w:eastAsia="Times New Roman" w:hAnsi="Times New Roman" w:cs="Times New Roman"/>
            <w:b/>
            <w:bCs/>
            <w:sz w:val="24"/>
            <w:szCs w:val="24"/>
            <w:bdr w:val="none" w:sz="0" w:space="0" w:color="auto" w:frame="1"/>
          </w:rPr>
          <w:t>Imambara</w:t>
        </w:r>
        <w:proofErr w:type="spellEnd"/>
        <w:r w:rsidRPr="00CB3787">
          <w:rPr>
            <w:rFonts w:ascii="Times New Roman" w:eastAsia="Times New Roman" w:hAnsi="Times New Roman" w:cs="Times New Roman"/>
            <w:sz w:val="24"/>
            <w:szCs w:val="24"/>
            <w:bdr w:val="none" w:sz="0" w:space="0" w:color="auto" w:frame="1"/>
          </w:rPr>
          <w:t xml:space="preserve"> was built in 1838 by </w:t>
        </w:r>
        <w:proofErr w:type="spellStart"/>
        <w:r w:rsidRPr="00CB3787">
          <w:rPr>
            <w:rFonts w:ascii="Times New Roman" w:eastAsia="Times New Roman" w:hAnsi="Times New Roman" w:cs="Times New Roman"/>
            <w:sz w:val="24"/>
            <w:szCs w:val="24"/>
            <w:bdr w:val="none" w:sz="0" w:space="0" w:color="auto" w:frame="1"/>
          </w:rPr>
          <w:t>Nawab</w:t>
        </w:r>
        <w:proofErr w:type="spellEnd"/>
        <w:r w:rsidRPr="00CB3787">
          <w:rPr>
            <w:rFonts w:ascii="Times New Roman" w:eastAsia="Times New Roman" w:hAnsi="Times New Roman" w:cs="Times New Roman"/>
            <w:sz w:val="24"/>
            <w:szCs w:val="24"/>
            <w:bdr w:val="none" w:sz="0" w:space="0" w:color="auto" w:frame="1"/>
          </w:rPr>
          <w:t xml:space="preserve"> Muhammad Shah Ali. The complex also serves as the tomb for the </w:t>
        </w:r>
        <w:proofErr w:type="spellStart"/>
        <w:r w:rsidRPr="00CB3787">
          <w:rPr>
            <w:rFonts w:ascii="Times New Roman" w:eastAsia="Times New Roman" w:hAnsi="Times New Roman" w:cs="Times New Roman"/>
            <w:sz w:val="24"/>
            <w:szCs w:val="24"/>
            <w:bdr w:val="none" w:sz="0" w:space="0" w:color="auto" w:frame="1"/>
          </w:rPr>
          <w:t>Nawab</w:t>
        </w:r>
        <w:proofErr w:type="spellEnd"/>
        <w:r w:rsidRPr="00CB3787">
          <w:rPr>
            <w:rFonts w:ascii="Times New Roman" w:eastAsia="Times New Roman" w:hAnsi="Times New Roman" w:cs="Times New Roman"/>
            <w:sz w:val="24"/>
            <w:szCs w:val="24"/>
            <w:bdr w:val="none" w:sz="0" w:space="0" w:color="auto" w:frame="1"/>
          </w:rPr>
          <w:t xml:space="preserve"> who is buried there alongside his mother. Right outside the complex also lays the 4 storied </w:t>
        </w:r>
        <w:proofErr w:type="spellStart"/>
        <w:r w:rsidRPr="00CB3787">
          <w:rPr>
            <w:rFonts w:ascii="Times New Roman" w:eastAsia="Times New Roman" w:hAnsi="Times New Roman" w:cs="Times New Roman"/>
            <w:sz w:val="24"/>
            <w:szCs w:val="24"/>
            <w:bdr w:val="none" w:sz="0" w:space="0" w:color="auto" w:frame="1"/>
          </w:rPr>
          <w:t>Satkhanda</w:t>
        </w:r>
        <w:proofErr w:type="spellEnd"/>
        <w:r w:rsidRPr="00CB3787">
          <w:rPr>
            <w:rFonts w:ascii="Times New Roman" w:eastAsia="Times New Roman" w:hAnsi="Times New Roman" w:cs="Times New Roman"/>
            <w:sz w:val="24"/>
            <w:szCs w:val="24"/>
            <w:bdr w:val="none" w:sz="0" w:space="0" w:color="auto" w:frame="1"/>
          </w:rPr>
          <w:t xml:space="preserve">, an unfinished watchtower or observatory which was supposed to have 7 stories. The </w:t>
        </w:r>
        <w:proofErr w:type="spellStart"/>
        <w:r w:rsidRPr="00CB3787">
          <w:rPr>
            <w:rFonts w:ascii="Times New Roman" w:eastAsia="Times New Roman" w:hAnsi="Times New Roman" w:cs="Times New Roman"/>
            <w:sz w:val="24"/>
            <w:szCs w:val="24"/>
            <w:bdr w:val="none" w:sz="0" w:space="0" w:color="auto" w:frame="1"/>
          </w:rPr>
          <w:t>Nawab</w:t>
        </w:r>
        <w:proofErr w:type="spellEnd"/>
        <w:r w:rsidRPr="00CB3787">
          <w:rPr>
            <w:rFonts w:ascii="Times New Roman" w:eastAsia="Times New Roman" w:hAnsi="Times New Roman" w:cs="Times New Roman"/>
            <w:sz w:val="24"/>
            <w:szCs w:val="24"/>
            <w:bdr w:val="none" w:sz="0" w:space="0" w:color="auto" w:frame="1"/>
          </w:rPr>
          <w:t xml:space="preserve"> wanted to make a tower as tall as the </w:t>
        </w:r>
        <w:proofErr w:type="spellStart"/>
        <w:r w:rsidRPr="00CB3787">
          <w:rPr>
            <w:rFonts w:ascii="Times New Roman" w:eastAsia="Times New Roman" w:hAnsi="Times New Roman" w:cs="Times New Roman"/>
            <w:sz w:val="24"/>
            <w:szCs w:val="24"/>
            <w:bdr w:val="none" w:sz="0" w:space="0" w:color="auto" w:frame="1"/>
          </w:rPr>
          <w:t>Qutab</w:t>
        </w:r>
        <w:proofErr w:type="spellEnd"/>
        <w:r w:rsidRPr="00CB3787">
          <w:rPr>
            <w:rFonts w:ascii="Times New Roman" w:eastAsia="Times New Roman" w:hAnsi="Times New Roman" w:cs="Times New Roman"/>
            <w:sz w:val="24"/>
            <w:szCs w:val="24"/>
            <w:bdr w:val="none" w:sz="0" w:space="0" w:color="auto" w:frame="1"/>
          </w:rPr>
          <w:t xml:space="preserve"> </w:t>
        </w:r>
        <w:proofErr w:type="spellStart"/>
        <w:r w:rsidRPr="00CB3787">
          <w:rPr>
            <w:rFonts w:ascii="Times New Roman" w:eastAsia="Times New Roman" w:hAnsi="Times New Roman" w:cs="Times New Roman"/>
            <w:sz w:val="24"/>
            <w:szCs w:val="24"/>
            <w:bdr w:val="none" w:sz="0" w:space="0" w:color="auto" w:frame="1"/>
          </w:rPr>
          <w:t>Minar</w:t>
        </w:r>
        <w:proofErr w:type="spellEnd"/>
        <w:r w:rsidRPr="00CB3787">
          <w:rPr>
            <w:rFonts w:ascii="Times New Roman" w:eastAsia="Times New Roman" w:hAnsi="Times New Roman" w:cs="Times New Roman"/>
            <w:sz w:val="24"/>
            <w:szCs w:val="24"/>
            <w:bdr w:val="none" w:sz="0" w:space="0" w:color="auto" w:frame="1"/>
          </w:rPr>
          <w:t xml:space="preserve"> and is like the Leaning Tower of Pisa in design.</w:t>
        </w:r>
      </w:ins>
    </w:p>
    <w:p w:rsidR="00CB3787" w:rsidRPr="00CB3787" w:rsidRDefault="00CB3787" w:rsidP="00CB3787">
      <w:pPr>
        <w:shd w:val="clear" w:color="auto" w:fill="FFFFFF"/>
        <w:spacing w:after="300" w:line="288" w:lineRule="atLeast"/>
        <w:outlineLvl w:val="1"/>
        <w:rPr>
          <w:ins w:id="10" w:author="Unknown"/>
          <w:rFonts w:ascii="inherit" w:eastAsia="Times New Roman" w:hAnsi="inherit" w:cs="Times New Roman"/>
          <w:b/>
          <w:bCs/>
          <w:sz w:val="41"/>
          <w:szCs w:val="41"/>
        </w:rPr>
      </w:pPr>
      <w:bookmarkStart w:id="11" w:name="_Toc165659656"/>
      <w:ins w:id="12" w:author="Unknown">
        <w:r w:rsidRPr="00CB3787">
          <w:rPr>
            <w:rFonts w:ascii="inherit" w:eastAsia="Times New Roman" w:hAnsi="inherit" w:cs="Times New Roman"/>
            <w:b/>
            <w:bCs/>
            <w:sz w:val="41"/>
            <w:szCs w:val="41"/>
            <w:bdr w:val="none" w:sz="0" w:space="0" w:color="auto" w:frame="1"/>
          </w:rPr>
          <w:t>3. British Residency</w:t>
        </w:r>
        <w:bookmarkEnd w:id="11"/>
      </w:ins>
    </w:p>
    <w:p w:rsidR="00CB3787" w:rsidRPr="00CB3787" w:rsidRDefault="00CB3787" w:rsidP="00CB3787">
      <w:pPr>
        <w:shd w:val="clear" w:color="auto" w:fill="FFFFFF"/>
        <w:spacing w:line="240" w:lineRule="auto"/>
        <w:rPr>
          <w:ins w:id="13"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14:anchorId="7EA6D1F9" wp14:editId="60D24959">
                <wp:extent cx="6096000" cy="4572000"/>
                <wp:effectExtent l="0" t="0" r="0" b="0"/>
                <wp:docPr id="10" name="Rectangle 10" descr="british-residenc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british-residency" style="width:48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" filled="f" stroked="f">
                <o:lock v:ext="edit" aspectratio="t"/>
                <w10:anchorlock/>
              </v:rect>
            </w:pict>
          </mc:Fallback>
        </mc:AlternateContent>
      </w:r>
      <w:ins w:id="14"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"https://www.flickr.com/photos/ajay_g/8444661412"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by BOMBMAN,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 2.0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360" w:line="240" w:lineRule="auto"/>
        <w:rPr>
          <w:ins w:id="15" w:author="Unknown"/>
          <w:rFonts w:ascii="Times New Roman" w:eastAsia="Times New Roman" w:hAnsi="Times New Roman" w:cs="Times New Roman"/>
          <w:sz w:val="24"/>
          <w:szCs w:val="24"/>
          <w:bdr w:val="none" w:sz="0" w:space="0" w:color="auto" w:frame="1"/>
        </w:rPr>
      </w:pPr>
      <w:ins w:id="16" w:author="Unknown">
        <w:r w:rsidRPr="00CB3787">
          <w:rPr>
            <w:rFonts w:ascii="Times New Roman" w:eastAsia="Times New Roman" w:hAnsi="Times New Roman" w:cs="Times New Roman"/>
            <w:b/>
            <w:bCs/>
            <w:sz w:val="24"/>
            <w:szCs w:val="24"/>
            <w:bdr w:val="none" w:sz="0" w:space="0" w:color="auto" w:frame="1"/>
          </w:rPr>
          <w:t>British Residency</w:t>
        </w:r>
        <w:r w:rsidRPr="00CB3787">
          <w:rPr>
            <w:rFonts w:ascii="Times New Roman" w:eastAsia="Times New Roman" w:hAnsi="Times New Roman" w:cs="Times New Roman"/>
            <w:sz w:val="24"/>
            <w:szCs w:val="24"/>
            <w:bdr w:val="none" w:sz="0" w:space="0" w:color="auto" w:frame="1"/>
          </w:rPr>
          <w:t xml:space="preserve"> is regarded as a National Monument and is one of the major sites of the Revolt of 1857 and the historic battle known as the </w:t>
        </w:r>
        <w:proofErr w:type="spellStart"/>
        <w:r w:rsidRPr="00CB3787">
          <w:rPr>
            <w:rFonts w:ascii="Times New Roman" w:eastAsia="Times New Roman" w:hAnsi="Times New Roman" w:cs="Times New Roman"/>
            <w:sz w:val="24"/>
            <w:szCs w:val="24"/>
            <w:bdr w:val="none" w:sz="0" w:space="0" w:color="auto" w:frame="1"/>
          </w:rPr>
          <w:t>Seige</w:t>
        </w:r>
        <w:proofErr w:type="spellEnd"/>
        <w:r w:rsidRPr="00CB3787">
          <w:rPr>
            <w:rFonts w:ascii="Times New Roman" w:eastAsia="Times New Roman" w:hAnsi="Times New Roman" w:cs="Times New Roman"/>
            <w:sz w:val="24"/>
            <w:szCs w:val="24"/>
            <w:bdr w:val="none" w:sz="0" w:space="0" w:color="auto" w:frame="1"/>
          </w:rPr>
          <w:t xml:space="preserve"> of </w:t>
        </w:r>
      </w:ins>
      <w:proofErr w:type="spellStart"/>
      <w:r w:rsidR="00F1324A">
        <w:rPr>
          <w:rFonts w:ascii="Times New Roman" w:eastAsia="Times New Roman" w:hAnsi="Times New Roman" w:cs="Times New Roman"/>
          <w:sz w:val="24"/>
          <w:szCs w:val="24"/>
          <w:bdr w:val="none" w:sz="0" w:space="0" w:color="auto" w:frame="1"/>
        </w:rPr>
        <w:t>Lucknow</w:t>
      </w:r>
      <w:proofErr w:type="spellEnd"/>
      <w:ins w:id="17" w:author="Unknown">
        <w:r w:rsidRPr="00CB3787">
          <w:rPr>
            <w:rFonts w:ascii="Times New Roman" w:eastAsia="Times New Roman" w:hAnsi="Times New Roman" w:cs="Times New Roman"/>
            <w:sz w:val="24"/>
            <w:szCs w:val="24"/>
            <w:bdr w:val="none" w:sz="0" w:space="0" w:color="auto" w:frame="1"/>
          </w:rPr>
          <w:t>. The site was the residence of the British Resident General which was stormed during the battle. The structure though in ruins after the battle has still been preserved till date with the bullet grazed walls and is surrounded by gardens which attract a great number of tourist crowd.</w:t>
        </w:r>
      </w:ins>
    </w:p>
    <w:p w:rsidR="00CB3787" w:rsidRPr="00CB3787" w:rsidRDefault="00CB3787" w:rsidP="00CB3787">
      <w:pPr>
        <w:shd w:val="clear" w:color="auto" w:fill="FFFFFF"/>
        <w:spacing w:after="300" w:line="288" w:lineRule="atLeast"/>
        <w:outlineLvl w:val="1"/>
        <w:rPr>
          <w:ins w:id="18" w:author="Unknown"/>
          <w:rFonts w:ascii="inherit" w:eastAsia="Times New Roman" w:hAnsi="inherit" w:cs="Times New Roman"/>
          <w:b/>
          <w:bCs/>
          <w:sz w:val="41"/>
          <w:szCs w:val="41"/>
          <w:bdr w:val="none" w:sz="0" w:space="0" w:color="auto" w:frame="1"/>
        </w:rPr>
      </w:pPr>
      <w:bookmarkStart w:id="19" w:name="_Toc165659657"/>
      <w:ins w:id="20" w:author="Unknown">
        <w:r w:rsidRPr="00CB3787">
          <w:rPr>
            <w:rFonts w:ascii="inherit" w:eastAsia="Times New Roman" w:hAnsi="inherit" w:cs="Times New Roman"/>
            <w:b/>
            <w:bCs/>
            <w:sz w:val="41"/>
            <w:szCs w:val="41"/>
            <w:bdr w:val="none" w:sz="0" w:space="0" w:color="auto" w:frame="1"/>
          </w:rPr>
          <w:t xml:space="preserve">4. </w:t>
        </w:r>
      </w:ins>
      <w:proofErr w:type="spellStart"/>
      <w:r w:rsidR="00F1324A">
        <w:rPr>
          <w:rFonts w:ascii="inherit" w:eastAsia="Times New Roman" w:hAnsi="inherit" w:cs="Times New Roman"/>
          <w:b/>
          <w:bCs/>
          <w:sz w:val="41"/>
          <w:szCs w:val="41"/>
          <w:bdr w:val="none" w:sz="0" w:space="0" w:color="auto" w:frame="1"/>
        </w:rPr>
        <w:t>Lucknow</w:t>
      </w:r>
      <w:proofErr w:type="spellEnd"/>
      <w:ins w:id="21" w:author="Unknown">
        <w:r w:rsidRPr="00CB3787">
          <w:rPr>
            <w:rFonts w:ascii="inherit" w:eastAsia="Times New Roman" w:hAnsi="inherit" w:cs="Times New Roman"/>
            <w:b/>
            <w:bCs/>
            <w:sz w:val="41"/>
            <w:szCs w:val="41"/>
            <w:bdr w:val="none" w:sz="0" w:space="0" w:color="auto" w:frame="1"/>
          </w:rPr>
          <w:t xml:space="preserve"> Zoo</w:t>
        </w:r>
        <w:bookmarkEnd w:id="19"/>
      </w:ins>
    </w:p>
    <w:p w:rsidR="00CB3787" w:rsidRPr="00CB3787" w:rsidRDefault="00CB3787" w:rsidP="00CB3787">
      <w:pPr>
        <w:shd w:val="clear" w:color="auto" w:fill="FFFFFF"/>
        <w:spacing w:line="240" w:lineRule="auto"/>
        <w:rPr>
          <w:ins w:id="22"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14:anchorId="7E54B9F7" wp14:editId="136F2262">
                <wp:extent cx="6096000" cy="4067175"/>
                <wp:effectExtent l="0" t="0" r="0" b="0"/>
                <wp:docPr id="9" name="Rectangle 9" descr="lucknow-zo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06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lucknow-zoo" style="width:480pt;height:3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" filled="f" stroked="f">
                <o:lock v:ext="edit" aspectratio="t"/>
                <w10:anchorlock/>
              </v:rect>
            </w:pict>
          </mc:Fallback>
        </mc:AlternateContent>
      </w:r>
      <w:ins w:id="23"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"https://www.flickr.com/photos/adeelanwer/9644863463"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Adeel</w:t>
        </w:r>
        <w:proofErr w:type="spellEnd"/>
        <w:r w:rsidRPr="00CB3787">
          <w:rPr>
            <w:rFonts w:ascii="Times New Roman" w:eastAsia="Times New Roman" w:hAnsi="Times New Roman" w:cs="Times New Roman"/>
            <w:i/>
            <w:iCs/>
            <w:sz w:val="24"/>
            <w:szCs w:val="24"/>
            <w:bdr w:val="none" w:sz="0" w:space="0" w:color="auto" w:frame="1"/>
          </w:rPr>
          <w:t xml:space="preserve"> </w:t>
        </w:r>
        <w:proofErr w:type="spellStart"/>
        <w:r w:rsidRPr="00CB3787">
          <w:rPr>
            <w:rFonts w:ascii="Times New Roman" w:eastAsia="Times New Roman" w:hAnsi="Times New Roman" w:cs="Times New Roman"/>
            <w:i/>
            <w:iCs/>
            <w:sz w:val="24"/>
            <w:szCs w:val="24"/>
            <w:bdr w:val="none" w:sz="0" w:space="0" w:color="auto" w:frame="1"/>
          </w:rPr>
          <w:t>Anwer</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"https://creativecommons.org/licenses/by-nd/2.0/"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BY-ND 2.0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F1324A" w:rsidP="00CB3787">
      <w:pPr>
        <w:shd w:val="clear" w:color="auto" w:fill="FFFFFF"/>
        <w:spacing w:after="0" w:line="240" w:lineRule="auto"/>
        <w:rPr>
          <w:ins w:id="24" w:author="Unknown"/>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b/>
          <w:bCs/>
          <w:sz w:val="24"/>
          <w:szCs w:val="24"/>
          <w:bdr w:val="none" w:sz="0" w:space="0" w:color="auto" w:frame="1"/>
        </w:rPr>
        <w:t>Lucknow</w:t>
      </w:r>
      <w:proofErr w:type="spellEnd"/>
      <w:ins w:id="25" w:author="Unknown">
        <w:r w:rsidR="00CB3787" w:rsidRPr="00CB3787">
          <w:rPr>
            <w:rFonts w:ascii="Times New Roman" w:eastAsia="Times New Roman" w:hAnsi="Times New Roman" w:cs="Times New Roman"/>
            <w:b/>
            <w:bCs/>
            <w:sz w:val="24"/>
            <w:szCs w:val="24"/>
            <w:bdr w:val="none" w:sz="0" w:space="0" w:color="auto" w:frame="1"/>
          </w:rPr>
          <w:t xml:space="preserve"> Zoo</w:t>
        </w:r>
        <w:r w:rsidR="00CB3787" w:rsidRPr="00CB3787">
          <w:rPr>
            <w:rFonts w:ascii="Times New Roman" w:eastAsia="Times New Roman" w:hAnsi="Times New Roman" w:cs="Times New Roman"/>
            <w:sz w:val="24"/>
            <w:szCs w:val="24"/>
            <w:bdr w:val="none" w:sz="0" w:space="0" w:color="auto" w:frame="1"/>
          </w:rPr>
          <w:t> is also known as The Prince of Wales Zoological Park and is spread across an area of 71.6 acres of land. The zoo was built in 1921 to welcome the arrival of the Prince of Wales and contains several species of birds, animals and reptiles. The zoo is famous for breeding and housing endangered species like the White Tiger, Indian Wolf and Hog Deer etc.</w:t>
        </w:r>
      </w:ins>
    </w:p>
    <w:p w:rsidR="00CB3787" w:rsidRPr="00CB3787" w:rsidRDefault="00CB3787" w:rsidP="00CB3787">
      <w:pPr>
        <w:shd w:val="clear" w:color="auto" w:fill="FFFFFF"/>
        <w:spacing w:after="300" w:line="288" w:lineRule="atLeast"/>
        <w:outlineLvl w:val="1"/>
        <w:rPr>
          <w:ins w:id="26" w:author="Unknown"/>
          <w:rFonts w:ascii="inherit" w:eastAsia="Times New Roman" w:hAnsi="inherit" w:cs="Times New Roman"/>
          <w:b/>
          <w:bCs/>
          <w:sz w:val="41"/>
          <w:szCs w:val="41"/>
          <w:bdr w:val="none" w:sz="0" w:space="0" w:color="auto" w:frame="1"/>
        </w:rPr>
      </w:pPr>
      <w:bookmarkStart w:id="27" w:name="_Toc165659658"/>
      <w:ins w:id="28" w:author="Unknown">
        <w:r w:rsidRPr="00CB3787">
          <w:rPr>
            <w:rFonts w:ascii="inherit" w:eastAsia="Times New Roman" w:hAnsi="inherit" w:cs="Times New Roman"/>
            <w:b/>
            <w:bCs/>
            <w:sz w:val="41"/>
            <w:szCs w:val="41"/>
            <w:bdr w:val="none" w:sz="0" w:space="0" w:color="auto" w:frame="1"/>
          </w:rPr>
          <w:t xml:space="preserve">5. </w:t>
        </w:r>
        <w:proofErr w:type="spellStart"/>
        <w:r w:rsidRPr="00CB3787">
          <w:rPr>
            <w:rFonts w:ascii="inherit" w:eastAsia="Times New Roman" w:hAnsi="inherit" w:cs="Times New Roman"/>
            <w:b/>
            <w:bCs/>
            <w:sz w:val="41"/>
            <w:szCs w:val="41"/>
            <w:bdr w:val="none" w:sz="0" w:space="0" w:color="auto" w:frame="1"/>
          </w:rPr>
          <w:t>Hazratganj</w:t>
        </w:r>
        <w:bookmarkEnd w:id="27"/>
        <w:proofErr w:type="spellEnd"/>
      </w:ins>
    </w:p>
    <w:p w:rsidR="00CB3787" w:rsidRPr="00CB3787" w:rsidRDefault="00CB3787" w:rsidP="00CB3787">
      <w:pPr>
        <w:shd w:val="clear" w:color="auto" w:fill="FFFFFF"/>
        <w:spacing w:line="240" w:lineRule="auto"/>
        <w:rPr>
          <w:ins w:id="29"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14:anchorId="2986C16D" wp14:editId="31B73270">
                <wp:extent cx="6096000" cy="4067175"/>
                <wp:effectExtent l="0" t="0" r="0" b="0"/>
                <wp:docPr id="8" name="Rectangle 8" descr="hazratgan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06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azratganj" style="width:480pt;height:3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" filled="f" stroked="f">
                <o:lock v:ext="edit" aspectratio="t"/>
                <w10:anchorlock/>
              </v:rect>
            </w:pict>
          </mc:Fallback>
        </mc:AlternateContent>
      </w:r>
      <w:ins w:id="30"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"https://www.flickr.com/photos/adeelanwer/9645188823"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Adeel</w:t>
        </w:r>
        <w:proofErr w:type="spellEnd"/>
        <w:r w:rsidRPr="00CB3787">
          <w:rPr>
            <w:rFonts w:ascii="Times New Roman" w:eastAsia="Times New Roman" w:hAnsi="Times New Roman" w:cs="Times New Roman"/>
            <w:i/>
            <w:iCs/>
            <w:sz w:val="24"/>
            <w:szCs w:val="24"/>
            <w:bdr w:val="none" w:sz="0" w:space="0" w:color="auto" w:frame="1"/>
          </w:rPr>
          <w:t xml:space="preserve"> </w:t>
        </w:r>
        <w:proofErr w:type="spellStart"/>
        <w:r w:rsidRPr="00CB3787">
          <w:rPr>
            <w:rFonts w:ascii="Times New Roman" w:eastAsia="Times New Roman" w:hAnsi="Times New Roman" w:cs="Times New Roman"/>
            <w:i/>
            <w:iCs/>
            <w:sz w:val="24"/>
            <w:szCs w:val="24"/>
            <w:bdr w:val="none" w:sz="0" w:space="0" w:color="auto" w:frame="1"/>
          </w:rPr>
          <w:t>Anwer</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"https://creativecommons.org/licenses/by-nd/2.0/"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BY-ND 2.0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360" w:line="240" w:lineRule="auto"/>
        <w:rPr>
          <w:ins w:id="31" w:author="Unknown"/>
          <w:rFonts w:ascii="Times New Roman" w:eastAsia="Times New Roman" w:hAnsi="Times New Roman" w:cs="Times New Roman"/>
          <w:sz w:val="24"/>
          <w:szCs w:val="24"/>
          <w:bdr w:val="none" w:sz="0" w:space="0" w:color="auto" w:frame="1"/>
        </w:rPr>
      </w:pPr>
      <w:ins w:id="32" w:author="Unknown">
        <w:r w:rsidRPr="00CB3787">
          <w:rPr>
            <w:rFonts w:ascii="Times New Roman" w:eastAsia="Times New Roman" w:hAnsi="Times New Roman" w:cs="Times New Roman"/>
            <w:sz w:val="24"/>
            <w:szCs w:val="24"/>
            <w:bdr w:val="none" w:sz="0" w:space="0" w:color="auto" w:frame="1"/>
          </w:rPr>
          <w:t>Want to go on a shopping spree? </w:t>
        </w:r>
        <w:proofErr w:type="spellStart"/>
        <w:r w:rsidRPr="00CB3787">
          <w:rPr>
            <w:rFonts w:ascii="Times New Roman" w:eastAsia="Times New Roman" w:hAnsi="Times New Roman" w:cs="Times New Roman"/>
            <w:b/>
            <w:bCs/>
            <w:sz w:val="24"/>
            <w:szCs w:val="24"/>
            <w:bdr w:val="none" w:sz="0" w:space="0" w:color="auto" w:frame="1"/>
          </w:rPr>
          <w:t>Hazratganj</w:t>
        </w:r>
        <w:proofErr w:type="spellEnd"/>
        <w:r w:rsidRPr="00CB3787">
          <w:rPr>
            <w:rFonts w:ascii="Times New Roman" w:eastAsia="Times New Roman" w:hAnsi="Times New Roman" w:cs="Times New Roman"/>
            <w:sz w:val="24"/>
            <w:szCs w:val="24"/>
            <w:bdr w:val="none" w:sz="0" w:space="0" w:color="auto" w:frame="1"/>
          </w:rPr>
          <w:t xml:space="preserve"> is the answer for you. The traditional Indian bazaars of </w:t>
        </w:r>
        <w:proofErr w:type="spellStart"/>
        <w:r w:rsidRPr="00CB3787">
          <w:rPr>
            <w:rFonts w:ascii="Times New Roman" w:eastAsia="Times New Roman" w:hAnsi="Times New Roman" w:cs="Times New Roman"/>
            <w:sz w:val="24"/>
            <w:szCs w:val="24"/>
            <w:bdr w:val="none" w:sz="0" w:space="0" w:color="auto" w:frame="1"/>
          </w:rPr>
          <w:t>Hazratganj</w:t>
        </w:r>
        <w:proofErr w:type="spellEnd"/>
        <w:r w:rsidRPr="00CB3787">
          <w:rPr>
            <w:rFonts w:ascii="Times New Roman" w:eastAsia="Times New Roman" w:hAnsi="Times New Roman" w:cs="Times New Roman"/>
            <w:sz w:val="24"/>
            <w:szCs w:val="24"/>
            <w:bdr w:val="none" w:sz="0" w:space="0" w:color="auto" w:frame="1"/>
          </w:rPr>
          <w:t xml:space="preserve"> contains several shops that sell items ranging from jewelry, handicrafts, handloom, electronics, automobiles and contains various shopping malls, restaurants, movie theaters and a library.</w:t>
        </w:r>
      </w:ins>
    </w:p>
    <w:p w:rsidR="00CB3787" w:rsidRPr="00CB3787" w:rsidRDefault="00CB3787" w:rsidP="00CB3787">
      <w:pPr>
        <w:shd w:val="clear" w:color="auto" w:fill="FFFFFF"/>
        <w:spacing w:after="300" w:line="288" w:lineRule="atLeast"/>
        <w:outlineLvl w:val="1"/>
        <w:rPr>
          <w:ins w:id="33" w:author="Unknown"/>
          <w:rFonts w:ascii="inherit" w:eastAsia="Times New Roman" w:hAnsi="inherit" w:cs="Times New Roman"/>
          <w:b/>
          <w:bCs/>
          <w:sz w:val="41"/>
          <w:szCs w:val="41"/>
          <w:bdr w:val="none" w:sz="0" w:space="0" w:color="auto" w:frame="1"/>
        </w:rPr>
      </w:pPr>
      <w:bookmarkStart w:id="34" w:name="_Toc165659659"/>
      <w:ins w:id="35" w:author="Unknown">
        <w:r w:rsidRPr="00CB3787">
          <w:rPr>
            <w:rFonts w:ascii="inherit" w:eastAsia="Times New Roman" w:hAnsi="inherit" w:cs="Times New Roman"/>
            <w:b/>
            <w:bCs/>
            <w:sz w:val="41"/>
            <w:szCs w:val="41"/>
            <w:bdr w:val="none" w:sz="0" w:space="0" w:color="auto" w:frame="1"/>
          </w:rPr>
          <w:t>6. Constantia House</w:t>
        </w:r>
        <w:bookmarkEnd w:id="34"/>
      </w:ins>
    </w:p>
    <w:p w:rsidR="00CB3787" w:rsidRPr="00CB3787" w:rsidRDefault="00CB3787" w:rsidP="00CB3787">
      <w:pPr>
        <w:shd w:val="clear" w:color="auto" w:fill="FFFFFF"/>
        <w:spacing w:line="240" w:lineRule="auto"/>
        <w:rPr>
          <w:ins w:id="36"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14:anchorId="5C16C33C" wp14:editId="704CB8C0">
                <wp:extent cx="6096000" cy="4572000"/>
                <wp:effectExtent l="0" t="0" r="0" b="0"/>
                <wp:docPr id="7" name="Rectangle 7" descr="constantia-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constantia-house" style="width:48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" filled="f" stroked="f">
                <o:lock v:ext="edit" aspectratio="t"/>
                <w10:anchorlock/>
              </v:rect>
            </w:pict>
          </mc:Fallback>
        </mc:AlternateContent>
      </w:r>
      <w:ins w:id="37"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"https://www.flickr.com/photos/ajay_g/8444684932"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 </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by BOMBMAN,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 2.0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360" w:line="0" w:lineRule="atLeast"/>
        <w:rPr>
          <w:ins w:id="38" w:author="Unknown"/>
          <w:rFonts w:ascii="Times New Roman" w:eastAsia="Times New Roman" w:hAnsi="Times New Roman" w:cs="Times New Roman"/>
          <w:sz w:val="24"/>
          <w:szCs w:val="24"/>
        </w:rPr>
      </w:pPr>
      <w:ins w:id="39" w:author="Unknown">
        <w:r w:rsidRPr="00CB3787">
          <w:rPr>
            <w:rFonts w:ascii="Times New Roman" w:eastAsia="Times New Roman" w:hAnsi="Times New Roman" w:cs="Times New Roman"/>
            <w:sz w:val="24"/>
            <w:szCs w:val="24"/>
            <w:bdr w:val="none" w:sz="0" w:space="0" w:color="auto" w:frame="1"/>
          </w:rPr>
          <w:t>The site formerly known as the </w:t>
        </w:r>
        <w:r w:rsidRPr="00CB3787">
          <w:rPr>
            <w:rFonts w:ascii="Times New Roman" w:eastAsia="Times New Roman" w:hAnsi="Times New Roman" w:cs="Times New Roman"/>
            <w:b/>
            <w:bCs/>
            <w:sz w:val="24"/>
            <w:szCs w:val="24"/>
            <w:bdr w:val="none" w:sz="0" w:space="0" w:color="auto" w:frame="1"/>
          </w:rPr>
          <w:t>Constantia House</w:t>
        </w:r>
        <w:r w:rsidRPr="00CB3787">
          <w:rPr>
            <w:rFonts w:ascii="Times New Roman" w:eastAsia="Times New Roman" w:hAnsi="Times New Roman" w:cs="Times New Roman"/>
            <w:sz w:val="24"/>
            <w:szCs w:val="24"/>
            <w:bdr w:val="none" w:sz="0" w:space="0" w:color="auto" w:frame="1"/>
          </w:rPr>
          <w:t xml:space="preserve"> is now housed by the La </w:t>
        </w:r>
        <w:proofErr w:type="spellStart"/>
        <w:r w:rsidRPr="00CB3787">
          <w:rPr>
            <w:rFonts w:ascii="Times New Roman" w:eastAsia="Times New Roman" w:hAnsi="Times New Roman" w:cs="Times New Roman"/>
            <w:sz w:val="24"/>
            <w:szCs w:val="24"/>
            <w:bdr w:val="none" w:sz="0" w:space="0" w:color="auto" w:frame="1"/>
          </w:rPr>
          <w:t>Martinière</w:t>
        </w:r>
        <w:proofErr w:type="spellEnd"/>
        <w:r w:rsidRPr="00CB3787">
          <w:rPr>
            <w:rFonts w:ascii="Times New Roman" w:eastAsia="Times New Roman" w:hAnsi="Times New Roman" w:cs="Times New Roman"/>
            <w:sz w:val="24"/>
            <w:szCs w:val="24"/>
            <w:bdr w:val="none" w:sz="0" w:space="0" w:color="auto" w:frame="1"/>
          </w:rPr>
          <w:t xml:space="preserve"> College. The building is located on a terraced location which was a lake at some point. The architecture is mixed style that combines various techniques of Italian architecture. The college is one of the only educational institutions to receive a battle honor due to its role during the </w:t>
        </w:r>
        <w:proofErr w:type="spellStart"/>
        <w:r w:rsidRPr="00CB3787">
          <w:rPr>
            <w:rFonts w:ascii="Times New Roman" w:eastAsia="Times New Roman" w:hAnsi="Times New Roman" w:cs="Times New Roman"/>
            <w:sz w:val="24"/>
            <w:szCs w:val="24"/>
            <w:bdr w:val="none" w:sz="0" w:space="0" w:color="auto" w:frame="1"/>
          </w:rPr>
          <w:t>Seige</w:t>
        </w:r>
        <w:proofErr w:type="spellEnd"/>
        <w:r w:rsidRPr="00CB3787">
          <w:rPr>
            <w:rFonts w:ascii="Times New Roman" w:eastAsia="Times New Roman" w:hAnsi="Times New Roman" w:cs="Times New Roman"/>
            <w:sz w:val="24"/>
            <w:szCs w:val="24"/>
            <w:bdr w:val="none" w:sz="0" w:space="0" w:color="auto" w:frame="1"/>
          </w:rPr>
          <w:t xml:space="preserve"> of </w:t>
        </w:r>
      </w:ins>
      <w:proofErr w:type="spellStart"/>
      <w:r w:rsidR="00F1324A">
        <w:rPr>
          <w:rFonts w:ascii="Times New Roman" w:eastAsia="Times New Roman" w:hAnsi="Times New Roman" w:cs="Times New Roman"/>
          <w:sz w:val="24"/>
          <w:szCs w:val="24"/>
          <w:bdr w:val="none" w:sz="0" w:space="0" w:color="auto" w:frame="1"/>
        </w:rPr>
        <w:t>Lucknow</w:t>
      </w:r>
      <w:proofErr w:type="spellEnd"/>
      <w:ins w:id="40" w:author="Unknown">
        <w:r w:rsidRPr="00CB3787">
          <w:rPr>
            <w:rFonts w:ascii="Times New Roman" w:eastAsia="Times New Roman" w:hAnsi="Times New Roman" w:cs="Times New Roman"/>
            <w:sz w:val="24"/>
            <w:szCs w:val="24"/>
            <w:bdr w:val="none" w:sz="0" w:space="0" w:color="auto" w:frame="1"/>
          </w:rPr>
          <w:t>.</w:t>
        </w:r>
      </w:ins>
    </w:p>
    <w:p w:rsidR="00CB3787" w:rsidRPr="00CB3787" w:rsidRDefault="00CB3787" w:rsidP="00CB3787">
      <w:pPr>
        <w:shd w:val="clear" w:color="auto" w:fill="FFFFFF"/>
        <w:spacing w:after="300" w:line="288" w:lineRule="atLeast"/>
        <w:outlineLvl w:val="1"/>
        <w:rPr>
          <w:ins w:id="41" w:author="Unknown"/>
          <w:rFonts w:ascii="inherit" w:eastAsia="Times New Roman" w:hAnsi="inherit" w:cs="Times New Roman"/>
          <w:b/>
          <w:bCs/>
          <w:sz w:val="41"/>
          <w:szCs w:val="41"/>
        </w:rPr>
      </w:pPr>
      <w:bookmarkStart w:id="42" w:name="_Toc165659660"/>
      <w:ins w:id="43" w:author="Unknown">
        <w:r w:rsidRPr="00CB3787">
          <w:rPr>
            <w:rFonts w:ascii="inherit" w:eastAsia="Times New Roman" w:hAnsi="inherit" w:cs="Times New Roman"/>
            <w:b/>
            <w:bCs/>
            <w:sz w:val="41"/>
            <w:szCs w:val="41"/>
            <w:bdr w:val="none" w:sz="0" w:space="0" w:color="auto" w:frame="1"/>
          </w:rPr>
          <w:t xml:space="preserve">7. Dr. </w:t>
        </w:r>
        <w:proofErr w:type="spellStart"/>
        <w:r w:rsidRPr="00CB3787">
          <w:rPr>
            <w:rFonts w:ascii="inherit" w:eastAsia="Times New Roman" w:hAnsi="inherit" w:cs="Times New Roman"/>
            <w:b/>
            <w:bCs/>
            <w:sz w:val="41"/>
            <w:szCs w:val="41"/>
            <w:bdr w:val="none" w:sz="0" w:space="0" w:color="auto" w:frame="1"/>
          </w:rPr>
          <w:t>Ambedkar</w:t>
        </w:r>
        <w:proofErr w:type="spellEnd"/>
        <w:r w:rsidRPr="00CB3787">
          <w:rPr>
            <w:rFonts w:ascii="inherit" w:eastAsia="Times New Roman" w:hAnsi="inherit" w:cs="Times New Roman"/>
            <w:b/>
            <w:bCs/>
            <w:sz w:val="41"/>
            <w:szCs w:val="41"/>
            <w:bdr w:val="none" w:sz="0" w:space="0" w:color="auto" w:frame="1"/>
          </w:rPr>
          <w:t xml:space="preserve"> Park</w:t>
        </w:r>
        <w:bookmarkEnd w:id="42"/>
      </w:ins>
    </w:p>
    <w:p w:rsidR="00CB3787" w:rsidRPr="00CB3787" w:rsidRDefault="00CB3787" w:rsidP="00CB3787">
      <w:pPr>
        <w:shd w:val="clear" w:color="auto" w:fill="FFFFFF"/>
        <w:spacing w:line="240" w:lineRule="auto"/>
        <w:rPr>
          <w:ins w:id="44"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14:anchorId="4A58836D" wp14:editId="40B6D92B">
                <wp:extent cx="6096000" cy="4086225"/>
                <wp:effectExtent l="0" t="0" r="0" b="0"/>
                <wp:docPr id="6" name="Rectangle 6" descr="dr-ambedkar-pa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r-ambedkar-park" style="width:480pt;height:3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" filled="f" stroked="f">
                <o:lock v:ext="edit" aspectratio="t"/>
                <w10:anchorlock/>
              </v:rect>
            </w:pict>
          </mc:Fallback>
        </mc:AlternateContent>
      </w:r>
      <w:ins w:id="45"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"https://commons.wikimedia.org/wiki/File:Ambedkar_park,_Lucknow_1.jpg"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Harshvardhansonkar</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"https://creativecommons.org/licenses/by-sa/3.0/deed.en"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BY-SA 3.0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360" w:line="240" w:lineRule="auto"/>
        <w:rPr>
          <w:ins w:id="46" w:author="Unknown"/>
          <w:rFonts w:ascii="Times New Roman" w:eastAsia="Times New Roman" w:hAnsi="Times New Roman" w:cs="Times New Roman"/>
          <w:sz w:val="24"/>
          <w:szCs w:val="24"/>
          <w:bdr w:val="none" w:sz="0" w:space="0" w:color="auto" w:frame="1"/>
        </w:rPr>
      </w:pPr>
      <w:ins w:id="47" w:author="Unknown">
        <w:r w:rsidRPr="00CB3787">
          <w:rPr>
            <w:rFonts w:ascii="Times New Roman" w:eastAsia="Times New Roman" w:hAnsi="Times New Roman" w:cs="Times New Roman"/>
            <w:sz w:val="24"/>
            <w:szCs w:val="24"/>
            <w:bdr w:val="none" w:sz="0" w:space="0" w:color="auto" w:frame="1"/>
          </w:rPr>
          <w:t>Spread across an area of 107 acres of land, the modern architectural monument is dedicated to </w:t>
        </w:r>
        <w:r w:rsidRPr="00CB3787">
          <w:rPr>
            <w:rFonts w:ascii="Times New Roman" w:eastAsia="Times New Roman" w:hAnsi="Times New Roman" w:cs="Times New Roman"/>
            <w:b/>
            <w:bCs/>
            <w:sz w:val="24"/>
            <w:szCs w:val="24"/>
            <w:bdr w:val="none" w:sz="0" w:space="0" w:color="auto" w:frame="1"/>
          </w:rPr>
          <w:t xml:space="preserve">Dr. B.R. </w:t>
        </w:r>
        <w:proofErr w:type="spellStart"/>
        <w:r w:rsidRPr="00CB3787">
          <w:rPr>
            <w:rFonts w:ascii="Times New Roman" w:eastAsia="Times New Roman" w:hAnsi="Times New Roman" w:cs="Times New Roman"/>
            <w:b/>
            <w:bCs/>
            <w:sz w:val="24"/>
            <w:szCs w:val="24"/>
            <w:bdr w:val="none" w:sz="0" w:space="0" w:color="auto" w:frame="1"/>
          </w:rPr>
          <w:t>Ambedkar</w:t>
        </w:r>
        <w:proofErr w:type="spellEnd"/>
        <w:r w:rsidRPr="00CB3787">
          <w:rPr>
            <w:rFonts w:ascii="Times New Roman" w:eastAsia="Times New Roman" w:hAnsi="Times New Roman" w:cs="Times New Roman"/>
            <w:sz w:val="24"/>
            <w:szCs w:val="24"/>
            <w:bdr w:val="none" w:sz="0" w:space="0" w:color="auto" w:frame="1"/>
          </w:rPr>
          <w:t xml:space="preserve">. The entire monument is built in red sandstone which was brought from the areas of Rajasthan. The park is located in </w:t>
        </w:r>
        <w:proofErr w:type="spellStart"/>
        <w:r w:rsidRPr="00CB3787">
          <w:rPr>
            <w:rFonts w:ascii="Times New Roman" w:eastAsia="Times New Roman" w:hAnsi="Times New Roman" w:cs="Times New Roman"/>
            <w:sz w:val="24"/>
            <w:szCs w:val="24"/>
            <w:bdr w:val="none" w:sz="0" w:space="0" w:color="auto" w:frame="1"/>
          </w:rPr>
          <w:t>Gomti</w:t>
        </w:r>
        <w:proofErr w:type="spellEnd"/>
        <w:r w:rsidRPr="00CB3787">
          <w:rPr>
            <w:rFonts w:ascii="Times New Roman" w:eastAsia="Times New Roman" w:hAnsi="Times New Roman" w:cs="Times New Roman"/>
            <w:sz w:val="24"/>
            <w:szCs w:val="24"/>
            <w:bdr w:val="none" w:sz="0" w:space="0" w:color="auto" w:frame="1"/>
          </w:rPr>
          <w:t xml:space="preserve"> Nagar which is one of the most posh localities of </w:t>
        </w:r>
      </w:ins>
      <w:proofErr w:type="spellStart"/>
      <w:r w:rsidR="00F1324A">
        <w:rPr>
          <w:rFonts w:ascii="Times New Roman" w:eastAsia="Times New Roman" w:hAnsi="Times New Roman" w:cs="Times New Roman"/>
          <w:sz w:val="24"/>
          <w:szCs w:val="24"/>
          <w:bdr w:val="none" w:sz="0" w:space="0" w:color="auto" w:frame="1"/>
        </w:rPr>
        <w:t>Lucknow</w:t>
      </w:r>
      <w:proofErr w:type="spellEnd"/>
      <w:ins w:id="48" w:author="Unknown">
        <w:r w:rsidRPr="00CB3787">
          <w:rPr>
            <w:rFonts w:ascii="Times New Roman" w:eastAsia="Times New Roman" w:hAnsi="Times New Roman" w:cs="Times New Roman"/>
            <w:sz w:val="24"/>
            <w:szCs w:val="24"/>
            <w:bdr w:val="none" w:sz="0" w:space="0" w:color="auto" w:frame="1"/>
          </w:rPr>
          <w:t>. The well maintained lawns, various columns and a canal that surrounds the vicinity make it a well frequented tourist attraction.</w:t>
        </w:r>
      </w:ins>
    </w:p>
    <w:p w:rsidR="00CB3787" w:rsidRPr="00CB3787" w:rsidRDefault="00CB3787" w:rsidP="00CB3787">
      <w:pPr>
        <w:shd w:val="clear" w:color="auto" w:fill="FFFFFF"/>
        <w:spacing w:after="300" w:line="288" w:lineRule="atLeast"/>
        <w:outlineLvl w:val="1"/>
        <w:rPr>
          <w:ins w:id="49" w:author="Unknown"/>
          <w:rFonts w:ascii="inherit" w:eastAsia="Times New Roman" w:hAnsi="inherit" w:cs="Times New Roman"/>
          <w:b/>
          <w:bCs/>
          <w:sz w:val="41"/>
          <w:szCs w:val="41"/>
          <w:bdr w:val="none" w:sz="0" w:space="0" w:color="auto" w:frame="1"/>
        </w:rPr>
      </w:pPr>
      <w:bookmarkStart w:id="50" w:name="_Toc165659661"/>
      <w:ins w:id="51" w:author="Unknown">
        <w:r w:rsidRPr="00CB3787">
          <w:rPr>
            <w:rFonts w:ascii="inherit" w:eastAsia="Times New Roman" w:hAnsi="inherit" w:cs="Times New Roman"/>
            <w:b/>
            <w:bCs/>
            <w:sz w:val="41"/>
            <w:szCs w:val="41"/>
            <w:bdr w:val="none" w:sz="0" w:space="0" w:color="auto" w:frame="1"/>
          </w:rPr>
          <w:t xml:space="preserve">8. </w:t>
        </w:r>
      </w:ins>
      <w:proofErr w:type="spellStart"/>
      <w:r w:rsidR="00F1324A">
        <w:rPr>
          <w:rFonts w:ascii="inherit" w:eastAsia="Times New Roman" w:hAnsi="inherit" w:cs="Times New Roman"/>
          <w:b/>
          <w:bCs/>
          <w:sz w:val="41"/>
          <w:szCs w:val="41"/>
          <w:bdr w:val="none" w:sz="0" w:space="0" w:color="auto" w:frame="1"/>
        </w:rPr>
        <w:t>Lucknow</w:t>
      </w:r>
      <w:proofErr w:type="spellEnd"/>
      <w:ins w:id="52" w:author="Unknown">
        <w:r w:rsidRPr="00CB3787">
          <w:rPr>
            <w:rFonts w:ascii="inherit" w:eastAsia="Times New Roman" w:hAnsi="inherit" w:cs="Times New Roman"/>
            <w:b/>
            <w:bCs/>
            <w:sz w:val="41"/>
            <w:szCs w:val="41"/>
            <w:bdr w:val="none" w:sz="0" w:space="0" w:color="auto" w:frame="1"/>
          </w:rPr>
          <w:t xml:space="preserve"> Museum</w:t>
        </w:r>
        <w:bookmarkEnd w:id="50"/>
      </w:ins>
    </w:p>
    <w:p w:rsidR="00CB3787" w:rsidRPr="00CB3787" w:rsidRDefault="00CB3787" w:rsidP="00CB3787">
      <w:pPr>
        <w:shd w:val="clear" w:color="auto" w:fill="FFFFFF"/>
        <w:spacing w:line="240" w:lineRule="auto"/>
        <w:rPr>
          <w:ins w:id="53"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w:drawing>
          <wp:inline distT="0" distB="0" distL="0" distR="0" wp14:anchorId="41B62807" wp14:editId="042A737B">
            <wp:extent cx="6096000" cy="4572000"/>
            <wp:effectExtent l="0" t="0" r="0" b="0"/>
            <wp:docPr id="5" name="Picture 5" descr="lucknow-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ucknow-muse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ins w:id="54"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"https://www.flickr.com/photos/16859321@N05/2246615825"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 </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by Shiv S </w:t>
        </w:r>
        <w:proofErr w:type="spellStart"/>
        <w:r w:rsidRPr="00CB3787">
          <w:rPr>
            <w:rFonts w:ascii="Times New Roman" w:eastAsia="Times New Roman" w:hAnsi="Times New Roman" w:cs="Times New Roman"/>
            <w:i/>
            <w:iCs/>
            <w:sz w:val="24"/>
            <w:szCs w:val="24"/>
            <w:bdr w:val="none" w:sz="0" w:space="0" w:color="auto" w:frame="1"/>
          </w:rPr>
          <w:t>Tripathi</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 2.0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0" w:line="240" w:lineRule="auto"/>
        <w:rPr>
          <w:ins w:id="55" w:author="Unknown"/>
          <w:rFonts w:ascii="Times New Roman" w:eastAsia="Times New Roman" w:hAnsi="Times New Roman" w:cs="Times New Roman"/>
          <w:sz w:val="24"/>
          <w:szCs w:val="24"/>
          <w:bdr w:val="none" w:sz="0" w:space="0" w:color="auto" w:frame="1"/>
        </w:rPr>
      </w:pPr>
      <w:ins w:id="56" w:author="Unknown">
        <w:r w:rsidRPr="00CB3787">
          <w:rPr>
            <w:rFonts w:ascii="Times New Roman" w:eastAsia="Times New Roman" w:hAnsi="Times New Roman" w:cs="Times New Roman"/>
            <w:sz w:val="24"/>
            <w:szCs w:val="24"/>
            <w:bdr w:val="none" w:sz="0" w:space="0" w:color="auto" w:frame="1"/>
          </w:rPr>
          <w:t>Harboring over a 100,000 antiquities the </w:t>
        </w:r>
      </w:ins>
      <w:proofErr w:type="spellStart"/>
      <w:r w:rsidR="00F1324A">
        <w:rPr>
          <w:rFonts w:ascii="Times New Roman" w:eastAsia="Times New Roman" w:hAnsi="Times New Roman" w:cs="Times New Roman"/>
          <w:b/>
          <w:bCs/>
          <w:sz w:val="24"/>
          <w:szCs w:val="24"/>
          <w:bdr w:val="none" w:sz="0" w:space="0" w:color="auto" w:frame="1"/>
        </w:rPr>
        <w:t>Lucknow</w:t>
      </w:r>
      <w:proofErr w:type="spellEnd"/>
      <w:ins w:id="57" w:author="Unknown">
        <w:r w:rsidRPr="00CB3787">
          <w:rPr>
            <w:rFonts w:ascii="Times New Roman" w:eastAsia="Times New Roman" w:hAnsi="Times New Roman" w:cs="Times New Roman"/>
            <w:b/>
            <w:bCs/>
            <w:sz w:val="24"/>
            <w:szCs w:val="24"/>
            <w:bdr w:val="none" w:sz="0" w:space="0" w:color="auto" w:frame="1"/>
          </w:rPr>
          <w:t xml:space="preserve"> State Museum</w:t>
        </w:r>
        <w:r w:rsidRPr="00CB3787">
          <w:rPr>
            <w:rFonts w:ascii="Times New Roman" w:eastAsia="Times New Roman" w:hAnsi="Times New Roman" w:cs="Times New Roman"/>
            <w:sz w:val="24"/>
            <w:szCs w:val="24"/>
            <w:bdr w:val="none" w:sz="0" w:space="0" w:color="auto" w:frame="1"/>
          </w:rPr>
          <w:t> is the oldest and the largest museum in the state of Uttar Pradesh. The oldest of antiques date back to the Gupta period along with a vast number of other artifacts, pottery, tools and weapons, manuscripts etc.</w:t>
        </w:r>
      </w:ins>
    </w:p>
    <w:p w:rsidR="00CB3787" w:rsidRPr="00CB3787" w:rsidRDefault="00CB3787" w:rsidP="00CB3787">
      <w:pPr>
        <w:shd w:val="clear" w:color="auto" w:fill="FFFFFF"/>
        <w:spacing w:after="300" w:line="288" w:lineRule="atLeast"/>
        <w:outlineLvl w:val="1"/>
        <w:rPr>
          <w:ins w:id="58" w:author="Unknown"/>
          <w:rFonts w:ascii="inherit" w:eastAsia="Times New Roman" w:hAnsi="inherit" w:cs="Times New Roman"/>
          <w:b/>
          <w:bCs/>
          <w:sz w:val="41"/>
          <w:szCs w:val="41"/>
          <w:bdr w:val="none" w:sz="0" w:space="0" w:color="auto" w:frame="1"/>
        </w:rPr>
      </w:pPr>
      <w:bookmarkStart w:id="59" w:name="_Toc165659662"/>
      <w:ins w:id="60" w:author="Unknown">
        <w:r w:rsidRPr="00CB3787">
          <w:rPr>
            <w:rFonts w:ascii="inherit" w:eastAsia="Times New Roman" w:hAnsi="inherit" w:cs="Times New Roman"/>
            <w:b/>
            <w:bCs/>
            <w:sz w:val="41"/>
            <w:szCs w:val="41"/>
            <w:bdr w:val="none" w:sz="0" w:space="0" w:color="auto" w:frame="1"/>
          </w:rPr>
          <w:t xml:space="preserve">9. Rumi </w:t>
        </w:r>
        <w:proofErr w:type="spellStart"/>
        <w:r w:rsidRPr="00CB3787">
          <w:rPr>
            <w:rFonts w:ascii="inherit" w:eastAsia="Times New Roman" w:hAnsi="inherit" w:cs="Times New Roman"/>
            <w:b/>
            <w:bCs/>
            <w:sz w:val="41"/>
            <w:szCs w:val="41"/>
            <w:bdr w:val="none" w:sz="0" w:space="0" w:color="auto" w:frame="1"/>
          </w:rPr>
          <w:t>Darwaza</w:t>
        </w:r>
        <w:bookmarkEnd w:id="59"/>
        <w:proofErr w:type="spellEnd"/>
      </w:ins>
    </w:p>
    <w:p w:rsidR="00CB3787" w:rsidRPr="00CB3787" w:rsidRDefault="00CB3787" w:rsidP="00CB3787">
      <w:pPr>
        <w:shd w:val="clear" w:color="auto" w:fill="FFFFFF"/>
        <w:spacing w:line="240" w:lineRule="auto"/>
        <w:rPr>
          <w:ins w:id="61"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w:drawing>
          <wp:inline distT="0" distB="0" distL="0" distR="0" wp14:anchorId="6B9CEE7A" wp14:editId="7E75B261">
            <wp:extent cx="6096000" cy="4572000"/>
            <wp:effectExtent l="0" t="0" r="0" b="0"/>
            <wp:docPr id="4" name="Picture 4" descr="rumi-darw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mi-darwa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ins w:id="62"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"https://www.flickr.com/photos/varunshiv/5164472390"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Varun</w:t>
        </w:r>
        <w:proofErr w:type="spellEnd"/>
        <w:r w:rsidRPr="00CB3787">
          <w:rPr>
            <w:rFonts w:ascii="Times New Roman" w:eastAsia="Times New Roman" w:hAnsi="Times New Roman" w:cs="Times New Roman"/>
            <w:i/>
            <w:iCs/>
            <w:sz w:val="24"/>
            <w:szCs w:val="24"/>
            <w:bdr w:val="none" w:sz="0" w:space="0" w:color="auto" w:frame="1"/>
          </w:rPr>
          <w:t xml:space="preserve"> Shiv </w:t>
        </w:r>
        <w:proofErr w:type="spellStart"/>
        <w:r w:rsidRPr="00CB3787">
          <w:rPr>
            <w:rFonts w:ascii="Times New Roman" w:eastAsia="Times New Roman" w:hAnsi="Times New Roman" w:cs="Times New Roman"/>
            <w:i/>
            <w:iCs/>
            <w:sz w:val="24"/>
            <w:szCs w:val="24"/>
            <w:bdr w:val="none" w:sz="0" w:space="0" w:color="auto" w:frame="1"/>
          </w:rPr>
          <w:t>Kapur</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"https://creativecommons.org/licenses/by/2.0/"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 2.0</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sz w:val="24"/>
            <w:szCs w:val="24"/>
            <w:bdr w:val="none" w:sz="0" w:space="0" w:color="auto" w:frame="1"/>
          </w:rPr>
          <w:t> </w:t>
        </w:r>
      </w:ins>
    </w:p>
    <w:p w:rsidR="00CB3787" w:rsidRPr="00CB3787" w:rsidRDefault="00CB3787" w:rsidP="00CB3787">
      <w:pPr>
        <w:shd w:val="clear" w:color="auto" w:fill="FFFFFF"/>
        <w:spacing w:after="360" w:line="240" w:lineRule="auto"/>
        <w:rPr>
          <w:ins w:id="63" w:author="Unknown"/>
          <w:rFonts w:ascii="Times New Roman" w:eastAsia="Times New Roman" w:hAnsi="Times New Roman" w:cs="Times New Roman"/>
          <w:sz w:val="24"/>
          <w:szCs w:val="24"/>
          <w:bdr w:val="none" w:sz="0" w:space="0" w:color="auto" w:frame="1"/>
        </w:rPr>
      </w:pPr>
      <w:ins w:id="64" w:author="Unknown">
        <w:r w:rsidRPr="00CB3787">
          <w:rPr>
            <w:rFonts w:ascii="Times New Roman" w:eastAsia="Times New Roman" w:hAnsi="Times New Roman" w:cs="Times New Roman"/>
            <w:sz w:val="24"/>
            <w:szCs w:val="24"/>
            <w:bdr w:val="none" w:sz="0" w:space="0" w:color="auto" w:frame="1"/>
          </w:rPr>
          <w:t>Also known by the name, </w:t>
        </w:r>
        <w:r w:rsidRPr="00CB3787">
          <w:rPr>
            <w:rFonts w:ascii="Times New Roman" w:eastAsia="Times New Roman" w:hAnsi="Times New Roman" w:cs="Times New Roman"/>
            <w:b/>
            <w:bCs/>
            <w:i/>
            <w:iCs/>
            <w:sz w:val="24"/>
            <w:szCs w:val="24"/>
            <w:bdr w:val="none" w:sz="0" w:space="0" w:color="auto" w:frame="1"/>
          </w:rPr>
          <w:t>Turkish Gate</w:t>
        </w:r>
        <w:r w:rsidRPr="00CB3787">
          <w:rPr>
            <w:rFonts w:ascii="Times New Roman" w:eastAsia="Times New Roman" w:hAnsi="Times New Roman" w:cs="Times New Roman"/>
            <w:sz w:val="24"/>
            <w:szCs w:val="24"/>
            <w:bdr w:val="none" w:sz="0" w:space="0" w:color="auto" w:frame="1"/>
          </w:rPr>
          <w:t>, the </w:t>
        </w:r>
        <w:r w:rsidRPr="00CB3787">
          <w:rPr>
            <w:rFonts w:ascii="Times New Roman" w:eastAsia="Times New Roman" w:hAnsi="Times New Roman" w:cs="Times New Roman"/>
            <w:b/>
            <w:bCs/>
            <w:sz w:val="24"/>
            <w:szCs w:val="24"/>
            <w:bdr w:val="none" w:sz="0" w:space="0" w:color="auto" w:frame="1"/>
          </w:rPr>
          <w:t xml:space="preserve">Rumi </w:t>
        </w:r>
        <w:proofErr w:type="spellStart"/>
        <w:r w:rsidRPr="00CB3787">
          <w:rPr>
            <w:rFonts w:ascii="Times New Roman" w:eastAsia="Times New Roman" w:hAnsi="Times New Roman" w:cs="Times New Roman"/>
            <w:b/>
            <w:bCs/>
            <w:sz w:val="24"/>
            <w:szCs w:val="24"/>
            <w:bdr w:val="none" w:sz="0" w:space="0" w:color="auto" w:frame="1"/>
          </w:rPr>
          <w:t>Darwaza</w:t>
        </w:r>
        <w:proofErr w:type="spellEnd"/>
        <w:r w:rsidRPr="00CB3787">
          <w:rPr>
            <w:rFonts w:ascii="Times New Roman" w:eastAsia="Times New Roman" w:hAnsi="Times New Roman" w:cs="Times New Roman"/>
            <w:sz w:val="24"/>
            <w:szCs w:val="24"/>
            <w:bdr w:val="none" w:sz="0" w:space="0" w:color="auto" w:frame="1"/>
          </w:rPr>
          <w:t xml:space="preserve"> was built in 1784 by the </w:t>
        </w:r>
        <w:proofErr w:type="spellStart"/>
        <w:r w:rsidRPr="00CB3787">
          <w:rPr>
            <w:rFonts w:ascii="Times New Roman" w:eastAsia="Times New Roman" w:hAnsi="Times New Roman" w:cs="Times New Roman"/>
            <w:sz w:val="24"/>
            <w:szCs w:val="24"/>
            <w:bdr w:val="none" w:sz="0" w:space="0" w:color="auto" w:frame="1"/>
          </w:rPr>
          <w:t>Nawab</w:t>
        </w:r>
        <w:proofErr w:type="spellEnd"/>
        <w:r w:rsidRPr="00CB3787">
          <w:rPr>
            <w:rFonts w:ascii="Times New Roman" w:eastAsia="Times New Roman" w:hAnsi="Times New Roman" w:cs="Times New Roman"/>
            <w:sz w:val="24"/>
            <w:szCs w:val="24"/>
            <w:bdr w:val="none" w:sz="0" w:space="0" w:color="auto" w:frame="1"/>
          </w:rPr>
          <w:t xml:space="preserve"> </w:t>
        </w:r>
        <w:proofErr w:type="spellStart"/>
        <w:r w:rsidRPr="00CB3787">
          <w:rPr>
            <w:rFonts w:ascii="Times New Roman" w:eastAsia="Times New Roman" w:hAnsi="Times New Roman" w:cs="Times New Roman"/>
            <w:sz w:val="24"/>
            <w:szCs w:val="24"/>
            <w:bdr w:val="none" w:sz="0" w:space="0" w:color="auto" w:frame="1"/>
          </w:rPr>
          <w:t>Asaf-ud-daula</w:t>
        </w:r>
        <w:proofErr w:type="spellEnd"/>
        <w:r w:rsidRPr="00CB3787">
          <w:rPr>
            <w:rFonts w:ascii="Times New Roman" w:eastAsia="Times New Roman" w:hAnsi="Times New Roman" w:cs="Times New Roman"/>
            <w:sz w:val="24"/>
            <w:szCs w:val="24"/>
            <w:bdr w:val="none" w:sz="0" w:space="0" w:color="auto" w:frame="1"/>
          </w:rPr>
          <w:t xml:space="preserve">. The monument is a massive gateway which is one of the best specimens of Awadhi Style architecture. The monument’s grandness in design is often compared to that of Rome and the Ottoman Empire and marks the entrance to the old city of </w:t>
        </w:r>
      </w:ins>
      <w:proofErr w:type="spellStart"/>
      <w:r w:rsidR="00F1324A">
        <w:rPr>
          <w:rFonts w:ascii="Times New Roman" w:eastAsia="Times New Roman" w:hAnsi="Times New Roman" w:cs="Times New Roman"/>
          <w:sz w:val="24"/>
          <w:szCs w:val="24"/>
          <w:bdr w:val="none" w:sz="0" w:space="0" w:color="auto" w:frame="1"/>
        </w:rPr>
        <w:t>Lucknow</w:t>
      </w:r>
      <w:proofErr w:type="spellEnd"/>
      <w:ins w:id="65" w:author="Unknown">
        <w:r w:rsidRPr="00CB3787">
          <w:rPr>
            <w:rFonts w:ascii="Times New Roman" w:eastAsia="Times New Roman" w:hAnsi="Times New Roman" w:cs="Times New Roman"/>
            <w:sz w:val="24"/>
            <w:szCs w:val="24"/>
            <w:bdr w:val="none" w:sz="0" w:space="0" w:color="auto" w:frame="1"/>
          </w:rPr>
          <w:t>.</w:t>
        </w:r>
        <w:r w:rsidRPr="00CB3787">
          <w:rPr>
            <w:rFonts w:ascii="Times New Roman" w:eastAsia="Times New Roman" w:hAnsi="Times New Roman" w:cs="Times New Roman"/>
            <w:i/>
            <w:iCs/>
            <w:sz w:val="24"/>
            <w:szCs w:val="24"/>
            <w:bdr w:val="none" w:sz="0" w:space="0" w:color="auto" w:frame="1"/>
          </w:rPr>
          <w:t> </w:t>
        </w:r>
      </w:ins>
    </w:p>
    <w:p w:rsidR="00CB3787" w:rsidRPr="00CB3787" w:rsidRDefault="00CB3787" w:rsidP="00CB3787">
      <w:pPr>
        <w:shd w:val="clear" w:color="auto" w:fill="FFFFFF"/>
        <w:spacing w:after="300" w:line="288" w:lineRule="atLeast"/>
        <w:outlineLvl w:val="1"/>
        <w:rPr>
          <w:ins w:id="66" w:author="Unknown"/>
          <w:rFonts w:ascii="inherit" w:eastAsia="Times New Roman" w:hAnsi="inherit" w:cs="Times New Roman"/>
          <w:b/>
          <w:bCs/>
          <w:sz w:val="41"/>
          <w:szCs w:val="41"/>
          <w:bdr w:val="none" w:sz="0" w:space="0" w:color="auto" w:frame="1"/>
        </w:rPr>
      </w:pPr>
      <w:bookmarkStart w:id="67" w:name="_Toc165659663"/>
      <w:ins w:id="68" w:author="Unknown">
        <w:r w:rsidRPr="00CB3787">
          <w:rPr>
            <w:rFonts w:ascii="inherit" w:eastAsia="Times New Roman" w:hAnsi="inherit" w:cs="Times New Roman"/>
            <w:b/>
            <w:bCs/>
            <w:sz w:val="41"/>
            <w:szCs w:val="41"/>
            <w:bdr w:val="none" w:sz="0" w:space="0" w:color="auto" w:frame="1"/>
          </w:rPr>
          <w:t xml:space="preserve">10. </w:t>
        </w:r>
        <w:proofErr w:type="spellStart"/>
        <w:r w:rsidRPr="00CB3787">
          <w:rPr>
            <w:rFonts w:ascii="inherit" w:eastAsia="Times New Roman" w:hAnsi="inherit" w:cs="Times New Roman"/>
            <w:b/>
            <w:bCs/>
            <w:sz w:val="41"/>
            <w:szCs w:val="41"/>
            <w:bdr w:val="none" w:sz="0" w:space="0" w:color="auto" w:frame="1"/>
          </w:rPr>
          <w:t>Chattar</w:t>
        </w:r>
        <w:proofErr w:type="spellEnd"/>
        <w:r w:rsidRPr="00CB3787">
          <w:rPr>
            <w:rFonts w:ascii="inherit" w:eastAsia="Times New Roman" w:hAnsi="inherit" w:cs="Times New Roman"/>
            <w:b/>
            <w:bCs/>
            <w:sz w:val="41"/>
            <w:szCs w:val="41"/>
            <w:bdr w:val="none" w:sz="0" w:space="0" w:color="auto" w:frame="1"/>
          </w:rPr>
          <w:t xml:space="preserve"> </w:t>
        </w:r>
        <w:proofErr w:type="spellStart"/>
        <w:r w:rsidRPr="00CB3787">
          <w:rPr>
            <w:rFonts w:ascii="inherit" w:eastAsia="Times New Roman" w:hAnsi="inherit" w:cs="Times New Roman"/>
            <w:b/>
            <w:bCs/>
            <w:sz w:val="41"/>
            <w:szCs w:val="41"/>
            <w:bdr w:val="none" w:sz="0" w:space="0" w:color="auto" w:frame="1"/>
          </w:rPr>
          <w:t>Manzil</w:t>
        </w:r>
        <w:bookmarkEnd w:id="67"/>
        <w:proofErr w:type="spellEnd"/>
      </w:ins>
    </w:p>
    <w:p w:rsidR="00CB3787" w:rsidRPr="00CB3787" w:rsidRDefault="00CB3787" w:rsidP="00CB3787">
      <w:pPr>
        <w:shd w:val="clear" w:color="auto" w:fill="FFFFFF"/>
        <w:spacing w:line="240" w:lineRule="auto"/>
        <w:rPr>
          <w:ins w:id="69"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w:drawing>
          <wp:inline distT="0" distB="0" distL="0" distR="0" wp14:anchorId="04494162" wp14:editId="095DEFBF">
            <wp:extent cx="6096000" cy="2771775"/>
            <wp:effectExtent l="0" t="0" r="0" b="9525"/>
            <wp:docPr id="3" name="Picture 3" descr="chattar-manz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ttar-manz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771775"/>
                    </a:xfrm>
                    <a:prstGeom prst="rect">
                      <a:avLst/>
                    </a:prstGeom>
                    <a:noFill/>
                    <a:ln>
                      <a:noFill/>
                    </a:ln>
                  </pic:spPr>
                </pic:pic>
              </a:graphicData>
            </a:graphic>
          </wp:inline>
        </w:drawing>
      </w:r>
      <w:ins w:id="70"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"https://commons.wikimedia.org/wiki/File:Chattar_Manzil_2005.jpg"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Harshvardhansonkar</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"https://creativecommons.org/licenses/by-sa/3.0/deed.en"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BY-SA 3.0</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sz w:val="24"/>
            <w:szCs w:val="24"/>
            <w:bdr w:val="none" w:sz="0" w:space="0" w:color="auto" w:frame="1"/>
          </w:rPr>
          <w:t> </w:t>
        </w:r>
      </w:ins>
    </w:p>
    <w:p w:rsidR="00CB3787" w:rsidRPr="00CB3787" w:rsidRDefault="00CB3787" w:rsidP="00CB3787">
      <w:pPr>
        <w:shd w:val="clear" w:color="auto" w:fill="FFFFFF"/>
        <w:spacing w:after="360" w:line="0" w:lineRule="atLeast"/>
        <w:rPr>
          <w:ins w:id="71" w:author="Unknown"/>
          <w:rFonts w:ascii="Times New Roman" w:eastAsia="Times New Roman" w:hAnsi="Times New Roman" w:cs="Times New Roman"/>
          <w:sz w:val="24"/>
          <w:szCs w:val="24"/>
        </w:rPr>
      </w:pPr>
      <w:ins w:id="72" w:author="Unknown">
        <w:r w:rsidRPr="00CB3787">
          <w:rPr>
            <w:rFonts w:ascii="Times New Roman" w:eastAsia="Times New Roman" w:hAnsi="Times New Roman" w:cs="Times New Roman"/>
            <w:sz w:val="24"/>
            <w:szCs w:val="24"/>
            <w:bdr w:val="none" w:sz="0" w:space="0" w:color="auto" w:frame="1"/>
          </w:rPr>
          <w:t>The name </w:t>
        </w:r>
        <w:proofErr w:type="spellStart"/>
        <w:r w:rsidRPr="00CB3787">
          <w:rPr>
            <w:rFonts w:ascii="Times New Roman" w:eastAsia="Times New Roman" w:hAnsi="Times New Roman" w:cs="Times New Roman"/>
            <w:b/>
            <w:bCs/>
            <w:sz w:val="24"/>
            <w:szCs w:val="24"/>
            <w:bdr w:val="none" w:sz="0" w:space="0" w:color="auto" w:frame="1"/>
          </w:rPr>
          <w:t>Chattar</w:t>
        </w:r>
        <w:proofErr w:type="spellEnd"/>
        <w:r w:rsidRPr="00CB3787">
          <w:rPr>
            <w:rFonts w:ascii="Times New Roman" w:eastAsia="Times New Roman" w:hAnsi="Times New Roman" w:cs="Times New Roman"/>
            <w:b/>
            <w:bCs/>
            <w:sz w:val="24"/>
            <w:szCs w:val="24"/>
            <w:bdr w:val="none" w:sz="0" w:space="0" w:color="auto" w:frame="1"/>
          </w:rPr>
          <w:t xml:space="preserve"> </w:t>
        </w:r>
        <w:proofErr w:type="spellStart"/>
        <w:r w:rsidRPr="00CB3787">
          <w:rPr>
            <w:rFonts w:ascii="Times New Roman" w:eastAsia="Times New Roman" w:hAnsi="Times New Roman" w:cs="Times New Roman"/>
            <w:b/>
            <w:bCs/>
            <w:sz w:val="24"/>
            <w:szCs w:val="24"/>
            <w:bdr w:val="none" w:sz="0" w:space="0" w:color="auto" w:frame="1"/>
          </w:rPr>
          <w:t>Manzil</w:t>
        </w:r>
        <w:proofErr w:type="spellEnd"/>
        <w:r w:rsidRPr="00CB3787">
          <w:rPr>
            <w:rFonts w:ascii="Times New Roman" w:eastAsia="Times New Roman" w:hAnsi="Times New Roman" w:cs="Times New Roman"/>
            <w:sz w:val="24"/>
            <w:szCs w:val="24"/>
            <w:bdr w:val="none" w:sz="0" w:space="0" w:color="auto" w:frame="1"/>
          </w:rPr>
          <w:t xml:space="preserve"> literally means the Umbrella Palace and was the residence to the </w:t>
        </w:r>
        <w:proofErr w:type="spellStart"/>
        <w:r w:rsidRPr="00CB3787">
          <w:rPr>
            <w:rFonts w:ascii="Times New Roman" w:eastAsia="Times New Roman" w:hAnsi="Times New Roman" w:cs="Times New Roman"/>
            <w:sz w:val="24"/>
            <w:szCs w:val="24"/>
            <w:bdr w:val="none" w:sz="0" w:space="0" w:color="auto" w:frame="1"/>
          </w:rPr>
          <w:t>Nawabs</w:t>
        </w:r>
        <w:proofErr w:type="spellEnd"/>
        <w:r w:rsidRPr="00CB3787">
          <w:rPr>
            <w:rFonts w:ascii="Times New Roman" w:eastAsia="Times New Roman" w:hAnsi="Times New Roman" w:cs="Times New Roman"/>
            <w:sz w:val="24"/>
            <w:szCs w:val="24"/>
            <w:bdr w:val="none" w:sz="0" w:space="0" w:color="auto" w:frame="1"/>
          </w:rPr>
          <w:t xml:space="preserve"> of </w:t>
        </w:r>
        <w:proofErr w:type="spellStart"/>
        <w:r w:rsidRPr="00CB3787">
          <w:rPr>
            <w:rFonts w:ascii="Times New Roman" w:eastAsia="Times New Roman" w:hAnsi="Times New Roman" w:cs="Times New Roman"/>
            <w:sz w:val="24"/>
            <w:szCs w:val="24"/>
            <w:bdr w:val="none" w:sz="0" w:space="0" w:color="auto" w:frame="1"/>
          </w:rPr>
          <w:t>Awadh</w:t>
        </w:r>
        <w:proofErr w:type="spellEnd"/>
        <w:r w:rsidRPr="00CB3787">
          <w:rPr>
            <w:rFonts w:ascii="Times New Roman" w:eastAsia="Times New Roman" w:hAnsi="Times New Roman" w:cs="Times New Roman"/>
            <w:sz w:val="24"/>
            <w:szCs w:val="24"/>
            <w:bdr w:val="none" w:sz="0" w:space="0" w:color="auto" w:frame="1"/>
          </w:rPr>
          <w:t xml:space="preserve"> and their successors. The palace was constructed in the 1780’s and became one of the major strongholds of the revolutionaries during the 1857 uprising. The architectural style of the original building was a cross between Indo-European styles and was later restored by the British according to their preferences.</w:t>
        </w:r>
      </w:ins>
    </w:p>
    <w:p w:rsidR="00CB3787" w:rsidRPr="00CB3787" w:rsidRDefault="00CB3787" w:rsidP="00CB3787">
      <w:pPr>
        <w:shd w:val="clear" w:color="auto" w:fill="FFFFFF"/>
        <w:spacing w:after="300" w:line="288" w:lineRule="atLeast"/>
        <w:outlineLvl w:val="1"/>
        <w:rPr>
          <w:ins w:id="73" w:author="Unknown"/>
          <w:rFonts w:ascii="inherit" w:eastAsia="Times New Roman" w:hAnsi="inherit" w:cs="Times New Roman"/>
          <w:b/>
          <w:bCs/>
          <w:sz w:val="41"/>
          <w:szCs w:val="41"/>
        </w:rPr>
      </w:pPr>
      <w:bookmarkStart w:id="74" w:name="_Toc165659664"/>
      <w:ins w:id="75" w:author="Unknown">
        <w:r w:rsidRPr="00CB3787">
          <w:rPr>
            <w:rFonts w:ascii="inherit" w:eastAsia="Times New Roman" w:hAnsi="inherit" w:cs="Times New Roman"/>
            <w:b/>
            <w:bCs/>
            <w:sz w:val="41"/>
            <w:szCs w:val="41"/>
            <w:bdr w:val="none" w:sz="0" w:space="0" w:color="auto" w:frame="1"/>
          </w:rPr>
          <w:t xml:space="preserve">11. Begum </w:t>
        </w:r>
        <w:proofErr w:type="spellStart"/>
        <w:r w:rsidRPr="00CB3787">
          <w:rPr>
            <w:rFonts w:ascii="inherit" w:eastAsia="Times New Roman" w:hAnsi="inherit" w:cs="Times New Roman"/>
            <w:b/>
            <w:bCs/>
            <w:sz w:val="41"/>
            <w:szCs w:val="41"/>
            <w:bdr w:val="none" w:sz="0" w:space="0" w:color="auto" w:frame="1"/>
          </w:rPr>
          <w:t>Hazrat</w:t>
        </w:r>
        <w:proofErr w:type="spellEnd"/>
        <w:r w:rsidRPr="00CB3787">
          <w:rPr>
            <w:rFonts w:ascii="inherit" w:eastAsia="Times New Roman" w:hAnsi="inherit" w:cs="Times New Roman"/>
            <w:b/>
            <w:bCs/>
            <w:sz w:val="41"/>
            <w:szCs w:val="41"/>
            <w:bdr w:val="none" w:sz="0" w:space="0" w:color="auto" w:frame="1"/>
          </w:rPr>
          <w:t xml:space="preserve"> </w:t>
        </w:r>
        <w:proofErr w:type="spellStart"/>
        <w:r w:rsidRPr="00CB3787">
          <w:rPr>
            <w:rFonts w:ascii="inherit" w:eastAsia="Times New Roman" w:hAnsi="inherit" w:cs="Times New Roman"/>
            <w:b/>
            <w:bCs/>
            <w:sz w:val="41"/>
            <w:szCs w:val="41"/>
            <w:bdr w:val="none" w:sz="0" w:space="0" w:color="auto" w:frame="1"/>
          </w:rPr>
          <w:t>Mahal</w:t>
        </w:r>
        <w:proofErr w:type="spellEnd"/>
        <w:r w:rsidRPr="00CB3787">
          <w:rPr>
            <w:rFonts w:ascii="inherit" w:eastAsia="Times New Roman" w:hAnsi="inherit" w:cs="Times New Roman"/>
            <w:b/>
            <w:bCs/>
            <w:sz w:val="41"/>
            <w:szCs w:val="41"/>
            <w:bdr w:val="none" w:sz="0" w:space="0" w:color="auto" w:frame="1"/>
          </w:rPr>
          <w:t xml:space="preserve"> Park</w:t>
        </w:r>
        <w:bookmarkEnd w:id="74"/>
      </w:ins>
    </w:p>
    <w:p w:rsidR="00CB3787" w:rsidRPr="00CB3787" w:rsidRDefault="00CB3787" w:rsidP="00CB3787">
      <w:pPr>
        <w:shd w:val="clear" w:color="auto" w:fill="FFFFFF"/>
        <w:spacing w:line="240" w:lineRule="auto"/>
        <w:rPr>
          <w:ins w:id="76"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mc:AlternateContent>
          <mc:Choice Requires="wps">
            <w:drawing>
              <wp:inline distT="0" distB="0" distL="0" distR="0" wp14:anchorId="73C32D21" wp14:editId="21A7346A">
                <wp:extent cx="6705600" cy="4476750"/>
                <wp:effectExtent l="0" t="0" r="0" b="0"/>
                <wp:docPr id="2" name="Rectangle 2" descr="begum-hazrat-mahal-pa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056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egum-hazrat-mahal-park" style="width:52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" filled="f" stroked="f">
                <o:lock v:ext="edit" aspectratio="t"/>
                <w10:anchorlock/>
              </v:rect>
            </w:pict>
          </mc:Fallback>
        </mc:AlternateContent>
      </w:r>
      <w:ins w:id="77" w:author="Unknown">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"https://commons.wikimedia.org/wiki/File:Victoria_Memorial_-_Begum_Hazrat_Mahal_Park.jpg"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Photo</w:t>
        </w:r>
        <w:r w:rsidRPr="00CB3787">
          <w:rPr>
            <w:rFonts w:ascii="Times New Roman" w:eastAsia="Times New Roman" w:hAnsi="Times New Roman" w:cs="Times New Roman"/>
            <w:i/>
            <w:iCs/>
            <w:sz w:val="24"/>
            <w:szCs w:val="24"/>
            <w:bdr w:val="none" w:sz="0" w:space="0" w:color="auto" w:frame="1"/>
          </w:rPr>
          <w:fldChar w:fldCharType="end"/>
        </w:r>
        <w:r w:rsidRPr="00CB3787">
          <w:rPr>
            <w:rFonts w:ascii="Times New Roman" w:eastAsia="Times New Roman" w:hAnsi="Times New Roman" w:cs="Times New Roman"/>
            <w:i/>
            <w:iCs/>
            <w:sz w:val="24"/>
            <w:szCs w:val="24"/>
            <w:bdr w:val="none" w:sz="0" w:space="0" w:color="auto" w:frame="1"/>
          </w:rPr>
          <w:t xml:space="preserve"> by </w:t>
        </w:r>
        <w:proofErr w:type="spellStart"/>
        <w:r w:rsidRPr="00CB3787">
          <w:rPr>
            <w:rFonts w:ascii="Times New Roman" w:eastAsia="Times New Roman" w:hAnsi="Times New Roman" w:cs="Times New Roman"/>
            <w:i/>
            <w:iCs/>
            <w:sz w:val="24"/>
            <w:szCs w:val="24"/>
            <w:bdr w:val="none" w:sz="0" w:space="0" w:color="auto" w:frame="1"/>
          </w:rPr>
          <w:t>Rini.Chakraborty</w:t>
        </w:r>
        <w:proofErr w:type="spellEnd"/>
        <w:r w:rsidRPr="00CB3787">
          <w:rPr>
            <w:rFonts w:ascii="Times New Roman" w:eastAsia="Times New Roman" w:hAnsi="Times New Roman" w:cs="Times New Roman"/>
            <w:i/>
            <w:iCs/>
            <w:sz w:val="24"/>
            <w:szCs w:val="24"/>
            <w:bdr w:val="none" w:sz="0" w:space="0" w:color="auto" w:frame="1"/>
          </w:rPr>
          <w:t>, </w:t>
        </w:r>
        <w:r w:rsidRPr="00CB3787">
          <w:rPr>
            <w:rFonts w:ascii="Times New Roman" w:eastAsia="Times New Roman" w:hAnsi="Times New Roman" w:cs="Times New Roman"/>
            <w:i/>
            <w:iCs/>
            <w:sz w:val="24"/>
            <w:szCs w:val="24"/>
            <w:bdr w:val="none" w:sz="0" w:space="0" w:color="auto" w:frame="1"/>
          </w:rPr>
          <w:fldChar w:fldCharType="begin"/>
        </w:r>
        <w:r w:rsidRPr="00CB3787">
          <w:rPr>
            <w:rFonts w:ascii="Times New Roman" w:eastAsia="Times New Roman" w:hAnsi="Times New Roman" w:cs="Times New Roman"/>
            <w:i/>
            <w:iCs/>
            <w:sz w:val="24"/>
            <w:szCs w:val="24"/>
            <w:bdr w:val="none" w:sz="0" w:space="0" w:color="auto" w:frame="1"/>
          </w:rPr>
          <w:instrText xml:space="preserve"> HYPERLINK "https://creativecommons.org/licenses/by-sa/3.0/deed.en" \t "_blank" </w:instrText>
        </w:r>
        <w:r w:rsidRPr="00CB3787">
          <w:rPr>
            <w:rFonts w:ascii="Times New Roman" w:eastAsia="Times New Roman" w:hAnsi="Times New Roman" w:cs="Times New Roman"/>
            <w:i/>
            <w:iCs/>
            <w:sz w:val="24"/>
            <w:szCs w:val="24"/>
            <w:bdr w:val="none" w:sz="0" w:space="0" w:color="auto" w:frame="1"/>
          </w:rPr>
          <w:fldChar w:fldCharType="separate"/>
        </w:r>
        <w:r w:rsidRPr="00CB3787">
          <w:rPr>
            <w:rFonts w:ascii="Times New Roman" w:eastAsia="Times New Roman" w:hAnsi="Times New Roman" w:cs="Times New Roman"/>
            <w:i/>
            <w:iCs/>
            <w:color w:val="FFFFFF"/>
            <w:sz w:val="24"/>
            <w:szCs w:val="24"/>
            <w:u w:val="single"/>
            <w:bdr w:val="none" w:sz="0" w:space="0" w:color="auto" w:frame="1"/>
          </w:rPr>
          <w:t>CC BY-SA 3.0</w:t>
        </w:r>
        <w:r w:rsidRPr="00CB3787">
          <w:rPr>
            <w:rFonts w:ascii="Times New Roman" w:eastAsia="Times New Roman" w:hAnsi="Times New Roman" w:cs="Times New Roman"/>
            <w:i/>
            <w:iCs/>
            <w:sz w:val="24"/>
            <w:szCs w:val="24"/>
            <w:bdr w:val="none" w:sz="0" w:space="0" w:color="auto" w:frame="1"/>
          </w:rPr>
          <w:fldChar w:fldCharType="end"/>
        </w:r>
      </w:ins>
    </w:p>
    <w:p w:rsidR="00CB3787" w:rsidRPr="00CB3787" w:rsidRDefault="00CB3787" w:rsidP="00CB3787">
      <w:pPr>
        <w:shd w:val="clear" w:color="auto" w:fill="FFFFFF"/>
        <w:spacing w:after="360" w:line="240" w:lineRule="auto"/>
        <w:rPr>
          <w:ins w:id="78" w:author="Unknown"/>
          <w:rFonts w:ascii="Times New Roman" w:eastAsia="Times New Roman" w:hAnsi="Times New Roman" w:cs="Times New Roman"/>
          <w:sz w:val="24"/>
          <w:szCs w:val="24"/>
          <w:bdr w:val="none" w:sz="0" w:space="0" w:color="auto" w:frame="1"/>
        </w:rPr>
      </w:pPr>
      <w:proofErr w:type="spellStart"/>
      <w:ins w:id="79" w:author="Unknown">
        <w:r w:rsidRPr="00CB3787">
          <w:rPr>
            <w:rFonts w:ascii="Times New Roman" w:eastAsia="Times New Roman" w:hAnsi="Times New Roman" w:cs="Times New Roman"/>
            <w:b/>
            <w:bCs/>
            <w:sz w:val="24"/>
            <w:szCs w:val="24"/>
            <w:bdr w:val="none" w:sz="0" w:space="0" w:color="auto" w:frame="1"/>
          </w:rPr>
          <w:t>Begam</w:t>
        </w:r>
        <w:proofErr w:type="spellEnd"/>
        <w:r w:rsidRPr="00CB3787">
          <w:rPr>
            <w:rFonts w:ascii="Times New Roman" w:eastAsia="Times New Roman" w:hAnsi="Times New Roman" w:cs="Times New Roman"/>
            <w:b/>
            <w:bCs/>
            <w:sz w:val="24"/>
            <w:szCs w:val="24"/>
            <w:bdr w:val="none" w:sz="0" w:space="0" w:color="auto" w:frame="1"/>
          </w:rPr>
          <w:t xml:space="preserve"> </w:t>
        </w:r>
        <w:proofErr w:type="spellStart"/>
        <w:r w:rsidRPr="00CB3787">
          <w:rPr>
            <w:rFonts w:ascii="Times New Roman" w:eastAsia="Times New Roman" w:hAnsi="Times New Roman" w:cs="Times New Roman"/>
            <w:b/>
            <w:bCs/>
            <w:sz w:val="24"/>
            <w:szCs w:val="24"/>
            <w:bdr w:val="none" w:sz="0" w:space="0" w:color="auto" w:frame="1"/>
          </w:rPr>
          <w:t>Hazrat</w:t>
        </w:r>
        <w:proofErr w:type="spellEnd"/>
        <w:r w:rsidRPr="00CB3787">
          <w:rPr>
            <w:rFonts w:ascii="Times New Roman" w:eastAsia="Times New Roman" w:hAnsi="Times New Roman" w:cs="Times New Roman"/>
            <w:b/>
            <w:bCs/>
            <w:sz w:val="24"/>
            <w:szCs w:val="24"/>
            <w:bdr w:val="none" w:sz="0" w:space="0" w:color="auto" w:frame="1"/>
          </w:rPr>
          <w:t xml:space="preserve"> </w:t>
        </w:r>
        <w:proofErr w:type="spellStart"/>
        <w:r w:rsidRPr="00CB3787">
          <w:rPr>
            <w:rFonts w:ascii="Times New Roman" w:eastAsia="Times New Roman" w:hAnsi="Times New Roman" w:cs="Times New Roman"/>
            <w:b/>
            <w:bCs/>
            <w:sz w:val="24"/>
            <w:szCs w:val="24"/>
            <w:bdr w:val="none" w:sz="0" w:space="0" w:color="auto" w:frame="1"/>
          </w:rPr>
          <w:t>Mahal</w:t>
        </w:r>
        <w:proofErr w:type="spellEnd"/>
        <w:r w:rsidRPr="00CB3787">
          <w:rPr>
            <w:rFonts w:ascii="Times New Roman" w:eastAsia="Times New Roman" w:hAnsi="Times New Roman" w:cs="Times New Roman"/>
            <w:b/>
            <w:bCs/>
            <w:sz w:val="24"/>
            <w:szCs w:val="24"/>
            <w:bdr w:val="none" w:sz="0" w:space="0" w:color="auto" w:frame="1"/>
          </w:rPr>
          <w:t xml:space="preserve"> Park</w:t>
        </w:r>
        <w:r w:rsidRPr="00CB3787">
          <w:rPr>
            <w:rFonts w:ascii="Times New Roman" w:eastAsia="Times New Roman" w:hAnsi="Times New Roman" w:cs="Times New Roman"/>
            <w:sz w:val="24"/>
            <w:szCs w:val="24"/>
            <w:bdr w:val="none" w:sz="0" w:space="0" w:color="auto" w:frame="1"/>
          </w:rPr>
          <w:t xml:space="preserve"> was built in 1962 in the memory of the Begum of </w:t>
        </w:r>
        <w:proofErr w:type="spellStart"/>
        <w:r w:rsidRPr="00CB3787">
          <w:rPr>
            <w:rFonts w:ascii="Times New Roman" w:eastAsia="Times New Roman" w:hAnsi="Times New Roman" w:cs="Times New Roman"/>
            <w:sz w:val="24"/>
            <w:szCs w:val="24"/>
            <w:bdr w:val="none" w:sz="0" w:space="0" w:color="auto" w:frame="1"/>
          </w:rPr>
          <w:t>Awadh</w:t>
        </w:r>
        <w:proofErr w:type="spellEnd"/>
        <w:r w:rsidRPr="00CB3787">
          <w:rPr>
            <w:rFonts w:ascii="Times New Roman" w:eastAsia="Times New Roman" w:hAnsi="Times New Roman" w:cs="Times New Roman"/>
            <w:sz w:val="24"/>
            <w:szCs w:val="24"/>
            <w:bdr w:val="none" w:sz="0" w:space="0" w:color="auto" w:frame="1"/>
          </w:rPr>
          <w:t xml:space="preserve">, </w:t>
        </w:r>
        <w:proofErr w:type="spellStart"/>
        <w:r w:rsidRPr="00CB3787">
          <w:rPr>
            <w:rFonts w:ascii="Times New Roman" w:eastAsia="Times New Roman" w:hAnsi="Times New Roman" w:cs="Times New Roman"/>
            <w:sz w:val="24"/>
            <w:szCs w:val="24"/>
            <w:bdr w:val="none" w:sz="0" w:space="0" w:color="auto" w:frame="1"/>
          </w:rPr>
          <w:t>Hazrat</w:t>
        </w:r>
        <w:proofErr w:type="spellEnd"/>
        <w:r w:rsidRPr="00CB3787">
          <w:rPr>
            <w:rFonts w:ascii="Times New Roman" w:eastAsia="Times New Roman" w:hAnsi="Times New Roman" w:cs="Times New Roman"/>
            <w:sz w:val="24"/>
            <w:szCs w:val="24"/>
            <w:bdr w:val="none" w:sz="0" w:space="0" w:color="auto" w:frame="1"/>
          </w:rPr>
          <w:t xml:space="preserve"> </w:t>
        </w:r>
        <w:proofErr w:type="spellStart"/>
        <w:r w:rsidRPr="00CB3787">
          <w:rPr>
            <w:rFonts w:ascii="Times New Roman" w:eastAsia="Times New Roman" w:hAnsi="Times New Roman" w:cs="Times New Roman"/>
            <w:sz w:val="24"/>
            <w:szCs w:val="24"/>
            <w:bdr w:val="none" w:sz="0" w:space="0" w:color="auto" w:frame="1"/>
          </w:rPr>
          <w:t>Mahal</w:t>
        </w:r>
        <w:proofErr w:type="spellEnd"/>
        <w:r w:rsidRPr="00CB3787">
          <w:rPr>
            <w:rFonts w:ascii="Times New Roman" w:eastAsia="Times New Roman" w:hAnsi="Times New Roman" w:cs="Times New Roman"/>
            <w:sz w:val="24"/>
            <w:szCs w:val="24"/>
            <w:bdr w:val="none" w:sz="0" w:space="0" w:color="auto" w:frame="1"/>
          </w:rPr>
          <w:t xml:space="preserve"> who revolted against the British in the 1857 uprising. The park was renamed to Begum </w:t>
        </w:r>
        <w:proofErr w:type="spellStart"/>
        <w:r w:rsidRPr="00CB3787">
          <w:rPr>
            <w:rFonts w:ascii="Times New Roman" w:eastAsia="Times New Roman" w:hAnsi="Times New Roman" w:cs="Times New Roman"/>
            <w:sz w:val="24"/>
            <w:szCs w:val="24"/>
            <w:bdr w:val="none" w:sz="0" w:space="0" w:color="auto" w:frame="1"/>
          </w:rPr>
          <w:t>Hazrat</w:t>
        </w:r>
        <w:proofErr w:type="spellEnd"/>
        <w:r w:rsidRPr="00CB3787">
          <w:rPr>
            <w:rFonts w:ascii="Times New Roman" w:eastAsia="Times New Roman" w:hAnsi="Times New Roman" w:cs="Times New Roman"/>
            <w:sz w:val="24"/>
            <w:szCs w:val="24"/>
            <w:bdr w:val="none" w:sz="0" w:space="0" w:color="auto" w:frame="1"/>
          </w:rPr>
          <w:t xml:space="preserve"> </w:t>
        </w:r>
        <w:proofErr w:type="spellStart"/>
        <w:r w:rsidRPr="00CB3787">
          <w:rPr>
            <w:rFonts w:ascii="Times New Roman" w:eastAsia="Times New Roman" w:hAnsi="Times New Roman" w:cs="Times New Roman"/>
            <w:sz w:val="24"/>
            <w:szCs w:val="24"/>
            <w:bdr w:val="none" w:sz="0" w:space="0" w:color="auto" w:frame="1"/>
          </w:rPr>
          <w:t>Mahal</w:t>
        </w:r>
        <w:proofErr w:type="spellEnd"/>
        <w:r w:rsidRPr="00CB3787">
          <w:rPr>
            <w:rFonts w:ascii="Times New Roman" w:eastAsia="Times New Roman" w:hAnsi="Times New Roman" w:cs="Times New Roman"/>
            <w:sz w:val="24"/>
            <w:szCs w:val="24"/>
            <w:bdr w:val="none" w:sz="0" w:space="0" w:color="auto" w:frame="1"/>
          </w:rPr>
          <w:t xml:space="preserve"> Park and a marble memorial was constructed which bears the Coat of Arms of the </w:t>
        </w:r>
        <w:proofErr w:type="spellStart"/>
        <w:r w:rsidRPr="00CB3787">
          <w:rPr>
            <w:rFonts w:ascii="Times New Roman" w:eastAsia="Times New Roman" w:hAnsi="Times New Roman" w:cs="Times New Roman"/>
            <w:sz w:val="24"/>
            <w:szCs w:val="24"/>
            <w:bdr w:val="none" w:sz="0" w:space="0" w:color="auto" w:frame="1"/>
          </w:rPr>
          <w:t>Awadh</w:t>
        </w:r>
        <w:proofErr w:type="spellEnd"/>
        <w:r w:rsidRPr="00CB3787">
          <w:rPr>
            <w:rFonts w:ascii="Times New Roman" w:eastAsia="Times New Roman" w:hAnsi="Times New Roman" w:cs="Times New Roman"/>
            <w:sz w:val="24"/>
            <w:szCs w:val="24"/>
            <w:bdr w:val="none" w:sz="0" w:space="0" w:color="auto" w:frame="1"/>
          </w:rPr>
          <w:t xml:space="preserve"> royal family. The park is a major attraction during the major Hindu festivals like </w:t>
        </w:r>
        <w:proofErr w:type="spellStart"/>
        <w:r w:rsidRPr="00CB3787">
          <w:rPr>
            <w:rFonts w:ascii="Times New Roman" w:eastAsia="Times New Roman" w:hAnsi="Times New Roman" w:cs="Times New Roman"/>
            <w:sz w:val="24"/>
            <w:szCs w:val="24"/>
            <w:bdr w:val="none" w:sz="0" w:space="0" w:color="auto" w:frame="1"/>
          </w:rPr>
          <w:t>Holi</w:t>
        </w:r>
        <w:proofErr w:type="spellEnd"/>
        <w:r w:rsidRPr="00CB3787">
          <w:rPr>
            <w:rFonts w:ascii="Times New Roman" w:eastAsia="Times New Roman" w:hAnsi="Times New Roman" w:cs="Times New Roman"/>
            <w:sz w:val="24"/>
            <w:szCs w:val="24"/>
            <w:bdr w:val="none" w:sz="0" w:space="0" w:color="auto" w:frame="1"/>
          </w:rPr>
          <w:t xml:space="preserve"> and </w:t>
        </w:r>
        <w:proofErr w:type="spellStart"/>
        <w:r w:rsidRPr="00CB3787">
          <w:rPr>
            <w:rFonts w:ascii="Times New Roman" w:eastAsia="Times New Roman" w:hAnsi="Times New Roman" w:cs="Times New Roman"/>
            <w:sz w:val="24"/>
            <w:szCs w:val="24"/>
            <w:bdr w:val="none" w:sz="0" w:space="0" w:color="auto" w:frame="1"/>
          </w:rPr>
          <w:t>Dussehra</w:t>
        </w:r>
        <w:proofErr w:type="spellEnd"/>
        <w:r w:rsidRPr="00CB3787">
          <w:rPr>
            <w:rFonts w:ascii="Times New Roman" w:eastAsia="Times New Roman" w:hAnsi="Times New Roman" w:cs="Times New Roman"/>
            <w:sz w:val="24"/>
            <w:szCs w:val="24"/>
            <w:bdr w:val="none" w:sz="0" w:space="0" w:color="auto" w:frame="1"/>
          </w:rPr>
          <w:t>.</w:t>
        </w:r>
      </w:ins>
    </w:p>
    <w:p w:rsidR="00CB3787" w:rsidRPr="00CB3787" w:rsidRDefault="00F1324A" w:rsidP="00CB3787">
      <w:pPr>
        <w:shd w:val="clear" w:color="auto" w:fill="FFFFFF"/>
        <w:spacing w:after="360" w:line="0" w:lineRule="atLeast"/>
        <w:rPr>
          <w:ins w:id="80" w:author="Unknown"/>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bdr w:val="none" w:sz="0" w:space="0" w:color="auto" w:frame="1"/>
        </w:rPr>
        <w:t>Lucknow</w:t>
      </w:r>
      <w:proofErr w:type="spellEnd"/>
      <w:ins w:id="81" w:author="Unknown">
        <w:r w:rsidR="00CB3787" w:rsidRPr="00CB3787">
          <w:rPr>
            <w:rFonts w:ascii="Times New Roman" w:eastAsia="Times New Roman" w:hAnsi="Times New Roman" w:cs="Times New Roman"/>
            <w:sz w:val="24"/>
            <w:szCs w:val="24"/>
            <w:bdr w:val="none" w:sz="0" w:space="0" w:color="auto" w:frame="1"/>
          </w:rPr>
          <w:t xml:space="preserve"> due to its rich cultural heritage and architectural wonders is often described as the BI. The city apart from the above-mentioned </w:t>
        </w:r>
        <w:r w:rsidR="00CB3787" w:rsidRPr="00CB3787">
          <w:rPr>
            <w:rFonts w:ascii="Times New Roman" w:eastAsia="Times New Roman" w:hAnsi="Times New Roman" w:cs="Times New Roman"/>
            <w:b/>
            <w:bCs/>
            <w:sz w:val="24"/>
            <w:szCs w:val="24"/>
            <w:bdr w:val="none" w:sz="0" w:space="0" w:color="auto" w:frame="1"/>
          </w:rPr>
          <w:t xml:space="preserve">tourist places in </w:t>
        </w:r>
      </w:ins>
      <w:proofErr w:type="spellStart"/>
      <w:r>
        <w:rPr>
          <w:rFonts w:ascii="Times New Roman" w:eastAsia="Times New Roman" w:hAnsi="Times New Roman" w:cs="Times New Roman"/>
          <w:b/>
          <w:bCs/>
          <w:sz w:val="24"/>
          <w:szCs w:val="24"/>
          <w:bdr w:val="none" w:sz="0" w:space="0" w:color="auto" w:frame="1"/>
        </w:rPr>
        <w:t>Lucknow</w:t>
      </w:r>
      <w:proofErr w:type="spellEnd"/>
      <w:ins w:id="82" w:author="Unknown">
        <w:r w:rsidR="00CB3787" w:rsidRPr="00CB3787">
          <w:rPr>
            <w:rFonts w:ascii="Times New Roman" w:eastAsia="Times New Roman" w:hAnsi="Times New Roman" w:cs="Times New Roman"/>
            <w:sz w:val="24"/>
            <w:szCs w:val="24"/>
            <w:bdr w:val="none" w:sz="0" w:space="0" w:color="auto" w:frame="1"/>
          </w:rPr>
          <w:t> are famous for amazing Awadhi cuisine which is a must try for any foodie.</w:t>
        </w:r>
      </w:ins>
    </w:p>
    <w:p w:rsidR="00CB3787" w:rsidRPr="00CB3787" w:rsidRDefault="00CB3787" w:rsidP="00CB3787">
      <w:pPr>
        <w:shd w:val="clear" w:color="auto" w:fill="FFFFFF"/>
        <w:spacing w:after="360" w:line="240" w:lineRule="auto"/>
        <w:rPr>
          <w:ins w:id="83" w:author="Unknown"/>
          <w:rFonts w:ascii="Times New Roman" w:eastAsia="Times New Roman" w:hAnsi="Times New Roman" w:cs="Times New Roman"/>
          <w:sz w:val="24"/>
          <w:szCs w:val="24"/>
        </w:rPr>
      </w:pPr>
      <w:ins w:id="84" w:author="Unknown">
        <w:r w:rsidRPr="00CB3787">
          <w:rPr>
            <w:rFonts w:ascii="Times New Roman" w:eastAsia="Times New Roman" w:hAnsi="Times New Roman" w:cs="Times New Roman"/>
            <w:b/>
            <w:bCs/>
            <w:sz w:val="24"/>
            <w:szCs w:val="24"/>
            <w:u w:val="single"/>
            <w:bdr w:val="none" w:sz="0" w:space="0" w:color="auto" w:frame="1"/>
          </w:rPr>
          <w:t>Here Are Some More Tourist Spots Of Uttar Pradesh:</w:t>
        </w:r>
      </w:ins>
    </w:p>
    <w:p w:rsidR="00CB3787" w:rsidRPr="00CB3787" w:rsidRDefault="00CB3787" w:rsidP="00CB3787">
      <w:pPr>
        <w:numPr>
          <w:ilvl w:val="0"/>
          <w:numId w:val="1"/>
        </w:numPr>
        <w:shd w:val="clear" w:color="auto" w:fill="FFFFFF"/>
        <w:spacing w:after="0" w:line="240" w:lineRule="auto"/>
        <w:rPr>
          <w:ins w:id="85" w:author="Unknown"/>
          <w:rFonts w:ascii="Times New Roman" w:eastAsia="Times New Roman" w:hAnsi="Times New Roman" w:cs="Times New Roman"/>
          <w:sz w:val="24"/>
          <w:szCs w:val="24"/>
          <w:bdr w:val="none" w:sz="0" w:space="0" w:color="auto" w:frame="1"/>
        </w:rPr>
      </w:pPr>
      <w:ins w:id="86" w:author="Unknown">
        <w:r w:rsidRPr="00CB3787">
          <w:rPr>
            <w:rFonts w:ascii="Times New Roman" w:eastAsia="Times New Roman" w:hAnsi="Times New Roman" w:cs="Times New Roman"/>
            <w:sz w:val="24"/>
            <w:szCs w:val="24"/>
            <w:bdr w:val="none" w:sz="0" w:space="0" w:color="auto" w:frame="1"/>
          </w:rPr>
          <w:fldChar w:fldCharType="begin"/>
        </w:r>
        <w:r w:rsidRPr="00CB3787">
          <w:rPr>
            <w:rFonts w:ascii="Times New Roman" w:eastAsia="Times New Roman" w:hAnsi="Times New Roman" w:cs="Times New Roman"/>
            <w:sz w:val="24"/>
            <w:szCs w:val="24"/>
            <w:bdr w:val="none" w:sz="0" w:space="0" w:color="auto" w:frame="1"/>
          </w:rPr>
          <w:instrText xml:space="preserve"> HYPERLINK "https://www.transindiatravels.com/uttar-pradesh/agra/tourist-places-to-visit-in-agra" </w:instrText>
        </w:r>
        <w:r w:rsidRPr="00CB3787">
          <w:rPr>
            <w:rFonts w:ascii="Times New Roman" w:eastAsia="Times New Roman" w:hAnsi="Times New Roman" w:cs="Times New Roman"/>
            <w:sz w:val="24"/>
            <w:szCs w:val="24"/>
            <w:bdr w:val="none" w:sz="0" w:space="0" w:color="auto" w:frame="1"/>
          </w:rPr>
          <w:fldChar w:fldCharType="separate"/>
        </w:r>
        <w:r w:rsidRPr="00CB3787">
          <w:rPr>
            <w:rFonts w:ascii="Times New Roman" w:eastAsia="Times New Roman" w:hAnsi="Times New Roman" w:cs="Times New Roman"/>
            <w:b/>
            <w:bCs/>
            <w:color w:val="DD8500"/>
            <w:sz w:val="24"/>
            <w:szCs w:val="24"/>
            <w:bdr w:val="none" w:sz="0" w:space="0" w:color="auto" w:frame="1"/>
          </w:rPr>
          <w:t>Popular Places In Agra</w:t>
        </w:r>
        <w:r w:rsidRPr="00CB3787">
          <w:rPr>
            <w:rFonts w:ascii="Times New Roman" w:eastAsia="Times New Roman" w:hAnsi="Times New Roman" w:cs="Times New Roman"/>
            <w:sz w:val="24"/>
            <w:szCs w:val="24"/>
            <w:bdr w:val="none" w:sz="0" w:space="0" w:color="auto" w:frame="1"/>
          </w:rPr>
          <w:fldChar w:fldCharType="end"/>
        </w:r>
      </w:ins>
    </w:p>
    <w:p w:rsidR="00CB3787" w:rsidRPr="00CB3787" w:rsidRDefault="00CB3787" w:rsidP="00CB3787">
      <w:pPr>
        <w:numPr>
          <w:ilvl w:val="0"/>
          <w:numId w:val="1"/>
        </w:numPr>
        <w:shd w:val="clear" w:color="auto" w:fill="FFFFFF"/>
        <w:spacing w:after="0" w:line="240" w:lineRule="auto"/>
        <w:rPr>
          <w:ins w:id="87" w:author="Unknown"/>
          <w:rFonts w:ascii="Times New Roman" w:eastAsia="Times New Roman" w:hAnsi="Times New Roman" w:cs="Times New Roman"/>
          <w:sz w:val="24"/>
          <w:szCs w:val="24"/>
          <w:bdr w:val="none" w:sz="0" w:space="0" w:color="auto" w:frame="1"/>
        </w:rPr>
      </w:pPr>
      <w:ins w:id="88" w:author="Unknown">
        <w:r w:rsidRPr="00CB3787">
          <w:rPr>
            <w:rFonts w:ascii="Times New Roman" w:eastAsia="Times New Roman" w:hAnsi="Times New Roman" w:cs="Times New Roman"/>
            <w:sz w:val="24"/>
            <w:szCs w:val="24"/>
            <w:bdr w:val="none" w:sz="0" w:space="0" w:color="auto" w:frame="1"/>
          </w:rPr>
          <w:fldChar w:fldCharType="begin"/>
        </w:r>
        <w:r w:rsidRPr="00CB3787">
          <w:rPr>
            <w:rFonts w:ascii="Times New Roman" w:eastAsia="Times New Roman" w:hAnsi="Times New Roman" w:cs="Times New Roman"/>
            <w:sz w:val="24"/>
            <w:szCs w:val="24"/>
            <w:bdr w:val="none" w:sz="0" w:space="0" w:color="auto" w:frame="1"/>
          </w:rPr>
          <w:instrText xml:space="preserve"> HYPERLINK "https://www.transindiatravels.com/uttar-pradesh/kanpur/tourist-places-to-visit-in-kanpur/" </w:instrText>
        </w:r>
        <w:r w:rsidRPr="00CB3787">
          <w:rPr>
            <w:rFonts w:ascii="Times New Roman" w:eastAsia="Times New Roman" w:hAnsi="Times New Roman" w:cs="Times New Roman"/>
            <w:sz w:val="24"/>
            <w:szCs w:val="24"/>
            <w:bdr w:val="none" w:sz="0" w:space="0" w:color="auto" w:frame="1"/>
          </w:rPr>
          <w:fldChar w:fldCharType="separate"/>
        </w:r>
        <w:r w:rsidRPr="00CB3787">
          <w:rPr>
            <w:rFonts w:ascii="Times New Roman" w:eastAsia="Times New Roman" w:hAnsi="Times New Roman" w:cs="Times New Roman"/>
            <w:b/>
            <w:bCs/>
            <w:color w:val="DD8500"/>
            <w:sz w:val="24"/>
            <w:szCs w:val="24"/>
            <w:bdr w:val="none" w:sz="0" w:space="0" w:color="auto" w:frame="1"/>
          </w:rPr>
          <w:t xml:space="preserve">Popular Places In </w:t>
        </w:r>
      </w:ins>
      <w:proofErr w:type="spellStart"/>
      <w:r w:rsidR="00F1324A">
        <w:rPr>
          <w:rFonts w:ascii="Times New Roman" w:eastAsia="Times New Roman" w:hAnsi="Times New Roman" w:cs="Times New Roman"/>
          <w:b/>
          <w:bCs/>
          <w:color w:val="DD8500"/>
          <w:sz w:val="24"/>
          <w:szCs w:val="24"/>
          <w:bdr w:val="none" w:sz="0" w:space="0" w:color="auto" w:frame="1"/>
        </w:rPr>
        <w:t>Lucknow</w:t>
      </w:r>
      <w:proofErr w:type="spellEnd"/>
      <w:ins w:id="89" w:author="Unknown">
        <w:r w:rsidRPr="00CB3787">
          <w:rPr>
            <w:rFonts w:ascii="Times New Roman" w:eastAsia="Times New Roman" w:hAnsi="Times New Roman" w:cs="Times New Roman"/>
            <w:sz w:val="24"/>
            <w:szCs w:val="24"/>
            <w:bdr w:val="none" w:sz="0" w:space="0" w:color="auto" w:frame="1"/>
          </w:rPr>
          <w:fldChar w:fldCharType="end"/>
        </w:r>
      </w:ins>
    </w:p>
    <w:p w:rsidR="00CB3787" w:rsidRPr="00CB3787" w:rsidRDefault="00CB3787" w:rsidP="00CB3787">
      <w:pPr>
        <w:numPr>
          <w:ilvl w:val="0"/>
          <w:numId w:val="1"/>
        </w:numPr>
        <w:shd w:val="clear" w:color="auto" w:fill="FFFFFF"/>
        <w:spacing w:after="0" w:line="240" w:lineRule="auto"/>
        <w:rPr>
          <w:ins w:id="90" w:author="Unknown"/>
          <w:rFonts w:ascii="Times New Roman" w:eastAsia="Times New Roman" w:hAnsi="Times New Roman" w:cs="Times New Roman"/>
          <w:sz w:val="24"/>
          <w:szCs w:val="24"/>
          <w:bdr w:val="none" w:sz="0" w:space="0" w:color="auto" w:frame="1"/>
        </w:rPr>
      </w:pPr>
      <w:ins w:id="91" w:author="Unknown">
        <w:r w:rsidRPr="00CB3787">
          <w:rPr>
            <w:rFonts w:ascii="Times New Roman" w:eastAsia="Times New Roman" w:hAnsi="Times New Roman" w:cs="Times New Roman"/>
            <w:sz w:val="24"/>
            <w:szCs w:val="24"/>
            <w:bdr w:val="none" w:sz="0" w:space="0" w:color="auto" w:frame="1"/>
          </w:rPr>
          <w:fldChar w:fldCharType="begin"/>
        </w:r>
        <w:r w:rsidRPr="00CB3787">
          <w:rPr>
            <w:rFonts w:ascii="Times New Roman" w:eastAsia="Times New Roman" w:hAnsi="Times New Roman" w:cs="Times New Roman"/>
            <w:sz w:val="24"/>
            <w:szCs w:val="24"/>
            <w:bdr w:val="none" w:sz="0" w:space="0" w:color="auto" w:frame="1"/>
          </w:rPr>
          <w:instrText xml:space="preserve"> HYPERLINK "https://www.transindiatravels.com/uttar-pradesh/kushinagar/tourist-places-to-visit-in-kushinagar/" </w:instrText>
        </w:r>
        <w:r w:rsidRPr="00CB3787">
          <w:rPr>
            <w:rFonts w:ascii="Times New Roman" w:eastAsia="Times New Roman" w:hAnsi="Times New Roman" w:cs="Times New Roman"/>
            <w:sz w:val="24"/>
            <w:szCs w:val="24"/>
            <w:bdr w:val="none" w:sz="0" w:space="0" w:color="auto" w:frame="1"/>
          </w:rPr>
          <w:fldChar w:fldCharType="separate"/>
        </w:r>
        <w:r w:rsidRPr="00CB3787">
          <w:rPr>
            <w:rFonts w:ascii="Times New Roman" w:eastAsia="Times New Roman" w:hAnsi="Times New Roman" w:cs="Times New Roman"/>
            <w:b/>
            <w:bCs/>
            <w:color w:val="DD8500"/>
            <w:sz w:val="24"/>
            <w:szCs w:val="24"/>
            <w:bdr w:val="none" w:sz="0" w:space="0" w:color="auto" w:frame="1"/>
          </w:rPr>
          <w:t xml:space="preserve">Popular Places In </w:t>
        </w:r>
        <w:proofErr w:type="spellStart"/>
        <w:r w:rsidRPr="00CB3787">
          <w:rPr>
            <w:rFonts w:ascii="Times New Roman" w:eastAsia="Times New Roman" w:hAnsi="Times New Roman" w:cs="Times New Roman"/>
            <w:b/>
            <w:bCs/>
            <w:color w:val="DD8500"/>
            <w:sz w:val="24"/>
            <w:szCs w:val="24"/>
            <w:bdr w:val="none" w:sz="0" w:space="0" w:color="auto" w:frame="1"/>
          </w:rPr>
          <w:t>Kushinagar</w:t>
        </w:r>
        <w:proofErr w:type="spellEnd"/>
        <w:r w:rsidRPr="00CB3787">
          <w:rPr>
            <w:rFonts w:ascii="Times New Roman" w:eastAsia="Times New Roman" w:hAnsi="Times New Roman" w:cs="Times New Roman"/>
            <w:sz w:val="24"/>
            <w:szCs w:val="24"/>
            <w:bdr w:val="none" w:sz="0" w:space="0" w:color="auto" w:frame="1"/>
          </w:rPr>
          <w:fldChar w:fldCharType="end"/>
        </w:r>
      </w:ins>
    </w:p>
    <w:p w:rsidR="00CB3787" w:rsidRPr="00CB3787" w:rsidRDefault="00CB3787" w:rsidP="00CB3787">
      <w:pPr>
        <w:shd w:val="clear" w:color="auto" w:fill="FFFFFF"/>
        <w:spacing w:after="300" w:line="288" w:lineRule="atLeast"/>
        <w:outlineLvl w:val="2"/>
        <w:rPr>
          <w:ins w:id="92" w:author="Unknown"/>
          <w:rFonts w:ascii="inherit" w:eastAsia="Times New Roman" w:hAnsi="inherit" w:cs="Times New Roman"/>
          <w:b/>
          <w:bCs/>
          <w:sz w:val="33"/>
          <w:szCs w:val="33"/>
          <w:bdr w:val="none" w:sz="0" w:space="0" w:color="auto" w:frame="1"/>
        </w:rPr>
      </w:pPr>
      <w:bookmarkStart w:id="93" w:name="_Toc165659665"/>
      <w:ins w:id="94" w:author="Unknown">
        <w:r w:rsidRPr="00CB3787">
          <w:rPr>
            <w:rFonts w:ascii="inherit" w:eastAsia="Times New Roman" w:hAnsi="inherit" w:cs="Times New Roman"/>
            <w:b/>
            <w:bCs/>
            <w:sz w:val="33"/>
            <w:szCs w:val="33"/>
            <w:bdr w:val="none" w:sz="0" w:space="0" w:color="auto" w:frame="1"/>
          </w:rPr>
          <w:t xml:space="preserve">About </w:t>
        </w:r>
        <w:proofErr w:type="spellStart"/>
        <w:r w:rsidRPr="00CB3787">
          <w:rPr>
            <w:rFonts w:ascii="inherit" w:eastAsia="Times New Roman" w:hAnsi="inherit" w:cs="Times New Roman"/>
            <w:b/>
            <w:bCs/>
            <w:sz w:val="33"/>
            <w:szCs w:val="33"/>
            <w:bdr w:val="none" w:sz="0" w:space="0" w:color="auto" w:frame="1"/>
          </w:rPr>
          <w:t>Rohit</w:t>
        </w:r>
        <w:bookmarkEnd w:id="93"/>
        <w:proofErr w:type="spellEnd"/>
      </w:ins>
    </w:p>
    <w:p w:rsidR="00CB3787" w:rsidRPr="00CB3787" w:rsidRDefault="00CB3787" w:rsidP="00CB3787">
      <w:pPr>
        <w:shd w:val="clear" w:color="auto" w:fill="FFFFFF"/>
        <w:spacing w:after="0" w:line="240" w:lineRule="auto"/>
        <w:rPr>
          <w:ins w:id="95" w:author="Unknown"/>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noProof/>
          <w:sz w:val="24"/>
          <w:szCs w:val="24"/>
          <w:bdr w:val="none" w:sz="0" w:space="0" w:color="auto" w:frame="1"/>
        </w:rPr>
        <w:lastRenderedPageBreak/>
        <w:drawing>
          <wp:inline distT="0" distB="0" distL="0" distR="0" wp14:anchorId="26928FDD" wp14:editId="5FA5E474">
            <wp:extent cx="571500" cy="571500"/>
            <wp:effectExtent l="0" t="0" r="0" b="0"/>
            <wp:docPr id="1" name="Picture 1" descr="https://www.transindiatravels.com/wp-content/uploads/rohit-auth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ransindiatravels.com/wp-content/uploads/rohit-author.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CB3787" w:rsidRPr="00CB3787" w:rsidRDefault="00CB3787" w:rsidP="00CB3787">
      <w:pPr>
        <w:shd w:val="clear" w:color="auto" w:fill="FFFFFF"/>
        <w:spacing w:after="0" w:line="240" w:lineRule="auto"/>
        <w:rPr>
          <w:ins w:id="96" w:author="Unknown"/>
          <w:rFonts w:ascii="Times New Roman" w:eastAsia="Times New Roman" w:hAnsi="Times New Roman" w:cs="Times New Roman"/>
          <w:sz w:val="20"/>
          <w:bdr w:val="none" w:sz="0" w:space="0" w:color="auto" w:frame="1"/>
        </w:rPr>
      </w:pPr>
      <w:ins w:id="97" w:author="Unknown">
        <w:r w:rsidRPr="00CB3787">
          <w:rPr>
            <w:rFonts w:ascii="Times New Roman" w:eastAsia="Times New Roman" w:hAnsi="Times New Roman" w:cs="Times New Roman"/>
            <w:sz w:val="20"/>
            <w:bdr w:val="none" w:sz="0" w:space="0" w:color="auto" w:frame="1"/>
          </w:rPr>
          <w:t xml:space="preserve">An architect by profession, </w:t>
        </w:r>
        <w:proofErr w:type="spellStart"/>
        <w:r w:rsidRPr="00CB3787">
          <w:rPr>
            <w:rFonts w:ascii="Times New Roman" w:eastAsia="Times New Roman" w:hAnsi="Times New Roman" w:cs="Times New Roman"/>
            <w:sz w:val="20"/>
            <w:bdr w:val="none" w:sz="0" w:space="0" w:color="auto" w:frame="1"/>
          </w:rPr>
          <w:t>Rohit</w:t>
        </w:r>
        <w:proofErr w:type="spellEnd"/>
        <w:r w:rsidRPr="00CB3787">
          <w:rPr>
            <w:rFonts w:ascii="Times New Roman" w:eastAsia="Times New Roman" w:hAnsi="Times New Roman" w:cs="Times New Roman"/>
            <w:sz w:val="20"/>
            <w:bdr w:val="none" w:sz="0" w:space="0" w:color="auto" w:frame="1"/>
          </w:rPr>
          <w:t xml:space="preserve"> </w:t>
        </w:r>
        <w:proofErr w:type="spellStart"/>
        <w:r w:rsidRPr="00CB3787">
          <w:rPr>
            <w:rFonts w:ascii="Times New Roman" w:eastAsia="Times New Roman" w:hAnsi="Times New Roman" w:cs="Times New Roman"/>
            <w:sz w:val="20"/>
            <w:bdr w:val="none" w:sz="0" w:space="0" w:color="auto" w:frame="1"/>
          </w:rPr>
          <w:t>Agarwal</w:t>
        </w:r>
        <w:proofErr w:type="spellEnd"/>
        <w:r w:rsidRPr="00CB3787">
          <w:rPr>
            <w:rFonts w:ascii="Times New Roman" w:eastAsia="Times New Roman" w:hAnsi="Times New Roman" w:cs="Times New Roman"/>
            <w:sz w:val="20"/>
            <w:bdr w:val="none" w:sz="0" w:space="0" w:color="auto" w:frame="1"/>
          </w:rPr>
          <w:t xml:space="preserve"> is a curious traveller, seeking out the minutest detail about the places he travels to, and that’s what one will find in his writings. His writings have appeared in various blogs, he’s currently trying to bring forth as many different places a traveller who shares the same level of curiosity like him would like to visit through his writings.</w:t>
        </w:r>
      </w:ins>
    </w:p>
    <w:p w:rsidR="00CB3787" w:rsidRPr="00CB3787" w:rsidRDefault="00CB3787" w:rsidP="00CB3787">
      <w:pPr>
        <w:shd w:val="clear" w:color="auto" w:fill="FFFFFF"/>
        <w:spacing w:after="300" w:line="288" w:lineRule="atLeast"/>
        <w:outlineLvl w:val="2"/>
        <w:rPr>
          <w:ins w:id="98" w:author="Unknown"/>
          <w:rFonts w:ascii="inherit" w:eastAsia="Times New Roman" w:hAnsi="inherit" w:cs="Arial"/>
          <w:color w:val="333333"/>
          <w:sz w:val="44"/>
          <w:szCs w:val="44"/>
          <w:bdr w:val="none" w:sz="0" w:space="0" w:color="auto" w:frame="1"/>
        </w:rPr>
      </w:pPr>
      <w:bookmarkStart w:id="99" w:name="_Toc165659666"/>
      <w:ins w:id="100" w:author="Unknown">
        <w:r w:rsidRPr="00CB3787">
          <w:rPr>
            <w:rFonts w:ascii="inherit" w:eastAsia="Times New Roman" w:hAnsi="inherit" w:cs="Arial"/>
            <w:color w:val="333333"/>
            <w:sz w:val="44"/>
            <w:szCs w:val="44"/>
            <w:bdr w:val="none" w:sz="0" w:space="0" w:color="auto" w:frame="1"/>
          </w:rPr>
          <w:t xml:space="preserve">4 thoughts on “Best 11 Places </w:t>
        </w:r>
        <w:proofErr w:type="gramStart"/>
        <w:r w:rsidRPr="00CB3787">
          <w:rPr>
            <w:rFonts w:ascii="inherit" w:eastAsia="Times New Roman" w:hAnsi="inherit" w:cs="Arial"/>
            <w:color w:val="333333"/>
            <w:sz w:val="44"/>
            <w:szCs w:val="44"/>
            <w:bdr w:val="none" w:sz="0" w:space="0" w:color="auto" w:frame="1"/>
          </w:rPr>
          <w:t>To Visit In</w:t>
        </w:r>
        <w:proofErr w:type="gramEnd"/>
        <w:r w:rsidRPr="00CB3787">
          <w:rPr>
            <w:rFonts w:ascii="inherit" w:eastAsia="Times New Roman" w:hAnsi="inherit" w:cs="Arial"/>
            <w:color w:val="333333"/>
            <w:sz w:val="44"/>
            <w:szCs w:val="44"/>
            <w:bdr w:val="none" w:sz="0" w:space="0" w:color="auto" w:frame="1"/>
          </w:rPr>
          <w:t xml:space="preserve"> </w:t>
        </w:r>
      </w:ins>
      <w:proofErr w:type="spellStart"/>
      <w:r w:rsidR="00F1324A">
        <w:rPr>
          <w:rFonts w:ascii="inherit" w:eastAsia="Times New Roman" w:hAnsi="inherit" w:cs="Arial"/>
          <w:color w:val="333333"/>
          <w:sz w:val="44"/>
          <w:szCs w:val="44"/>
          <w:bdr w:val="none" w:sz="0" w:space="0" w:color="auto" w:frame="1"/>
        </w:rPr>
        <w:t>Lucknow</w:t>
      </w:r>
      <w:proofErr w:type="spellEnd"/>
      <w:ins w:id="101" w:author="Unknown">
        <w:r w:rsidRPr="00CB3787">
          <w:rPr>
            <w:rFonts w:ascii="inherit" w:eastAsia="Times New Roman" w:hAnsi="inherit" w:cs="Arial"/>
            <w:color w:val="333333"/>
            <w:sz w:val="44"/>
            <w:szCs w:val="44"/>
            <w:bdr w:val="none" w:sz="0" w:space="0" w:color="auto" w:frame="1"/>
          </w:rPr>
          <w:t>”</w:t>
        </w:r>
        <w:bookmarkEnd w:id="99"/>
      </w:ins>
    </w:p>
    <w:p w:rsidR="00CB3787" w:rsidRPr="00CB3787" w:rsidRDefault="00CB3787" w:rsidP="00CB3787">
      <w:pPr>
        <w:numPr>
          <w:ilvl w:val="0"/>
          <w:numId w:val="2"/>
        </w:numPr>
        <w:shd w:val="clear" w:color="auto" w:fill="FFFFFF"/>
        <w:spacing w:after="0" w:line="240" w:lineRule="auto"/>
        <w:ind w:left="0"/>
        <w:textAlignment w:val="center"/>
        <w:rPr>
          <w:ins w:id="102" w:author="Unknown"/>
          <w:rFonts w:ascii="Arial" w:eastAsia="Times New Roman" w:hAnsi="Arial" w:cs="Arial"/>
          <w:color w:val="333333"/>
          <w:sz w:val="27"/>
          <w:szCs w:val="27"/>
          <w:bdr w:val="none" w:sz="0" w:space="0" w:color="auto" w:frame="1"/>
        </w:rPr>
      </w:pPr>
      <w:ins w:id="103" w:author="Unknown">
        <w:r w:rsidRPr="00CB3787">
          <w:rPr>
            <w:rFonts w:ascii="Arial" w:eastAsia="Times New Roman" w:hAnsi="Arial" w:cs="Arial"/>
            <w:b/>
            <w:bCs/>
            <w:color w:val="333333"/>
            <w:sz w:val="27"/>
            <w:szCs w:val="27"/>
            <w:bdr w:val="none" w:sz="0" w:space="0" w:color="auto" w:frame="1"/>
          </w:rPr>
          <w:t>AKSHAY SINH GOHIL</w:t>
        </w:r>
      </w:ins>
    </w:p>
    <w:p w:rsidR="00CB3787" w:rsidRPr="00CB3787" w:rsidRDefault="00CB3787" w:rsidP="00CB3787">
      <w:pPr>
        <w:shd w:val="clear" w:color="auto" w:fill="FFFFFF"/>
        <w:spacing w:after="360" w:line="240" w:lineRule="auto"/>
        <w:rPr>
          <w:ins w:id="104" w:author="Unknown"/>
          <w:rFonts w:ascii="Arial" w:eastAsia="Times New Roman" w:hAnsi="Arial" w:cs="Arial"/>
          <w:color w:val="333333"/>
          <w:sz w:val="27"/>
          <w:szCs w:val="27"/>
          <w:bdr w:val="none" w:sz="0" w:space="0" w:color="auto" w:frame="1"/>
        </w:rPr>
      </w:pPr>
      <w:ins w:id="105" w:author="Unknown">
        <w:r w:rsidRPr="00CB3787">
          <w:rPr>
            <w:rFonts w:ascii="Arial" w:eastAsia="Times New Roman" w:hAnsi="Arial" w:cs="Arial"/>
            <w:color w:val="333333"/>
            <w:sz w:val="27"/>
            <w:szCs w:val="27"/>
            <w:bdr w:val="none" w:sz="0" w:space="0" w:color="auto" w:frame="1"/>
          </w:rPr>
          <w:t xml:space="preserve">I need a tour for </w:t>
        </w:r>
      </w:ins>
      <w:proofErr w:type="spellStart"/>
      <w:r w:rsidR="00F1324A">
        <w:rPr>
          <w:rFonts w:ascii="Arial" w:eastAsia="Times New Roman" w:hAnsi="Arial" w:cs="Arial"/>
          <w:color w:val="333333"/>
          <w:sz w:val="27"/>
          <w:szCs w:val="27"/>
          <w:bdr w:val="none" w:sz="0" w:space="0" w:color="auto" w:frame="1"/>
        </w:rPr>
        <w:t>Lucknow</w:t>
      </w:r>
      <w:proofErr w:type="spellEnd"/>
      <w:ins w:id="106" w:author="Unknown">
        <w:r w:rsidRPr="00CB3787">
          <w:rPr>
            <w:rFonts w:ascii="Arial" w:eastAsia="Times New Roman" w:hAnsi="Arial" w:cs="Arial"/>
            <w:color w:val="333333"/>
            <w:sz w:val="27"/>
            <w:szCs w:val="27"/>
            <w:bdr w:val="none" w:sz="0" w:space="0" w:color="auto" w:frame="1"/>
          </w:rPr>
          <w:t>. Please contact as soon as possible.</w:t>
        </w:r>
      </w:ins>
    </w:p>
    <w:p w:rsidR="00CB3787" w:rsidRPr="00CB3787" w:rsidRDefault="00CB3787" w:rsidP="00CB3787">
      <w:pPr>
        <w:shd w:val="clear" w:color="auto" w:fill="FFFFFF"/>
        <w:spacing w:after="0" w:line="240" w:lineRule="auto"/>
        <w:rPr>
          <w:ins w:id="107" w:author="Unknown"/>
          <w:rFonts w:ascii="Arial" w:eastAsia="Times New Roman" w:hAnsi="Arial" w:cs="Arial"/>
          <w:color w:val="333333"/>
          <w:sz w:val="27"/>
          <w:szCs w:val="27"/>
          <w:bdr w:val="none" w:sz="0" w:space="0" w:color="auto" w:frame="1"/>
        </w:rPr>
      </w:pPr>
      <w:ins w:id="108" w:author="Unknown">
        <w:r w:rsidRPr="00CB3787">
          <w:rPr>
            <w:rFonts w:ascii="Times New Roman" w:eastAsia="Times New Roman" w:hAnsi="Times New Roman" w:cs="Arial"/>
            <w:color w:val="333333"/>
            <w:sz w:val="23"/>
            <w:szCs w:val="23"/>
            <w:bdr w:val="none" w:sz="0" w:space="0" w:color="auto" w:frame="1"/>
          </w:rPr>
          <w:fldChar w:fldCharType="begin"/>
        </w:r>
        <w:r w:rsidRPr="00CB3787">
          <w:rPr>
            <w:rFonts w:ascii="Times New Roman" w:eastAsia="Times New Roman" w:hAnsi="Times New Roman" w:cs="Arial"/>
            <w:color w:val="333333"/>
            <w:sz w:val="23"/>
            <w:szCs w:val="23"/>
            <w:bdr w:val="none" w:sz="0" w:space="0" w:color="auto" w:frame="1"/>
          </w:rPr>
          <w:instrText xml:space="preserve"> HYPERLINK "https://www.transindiatravels.com/uttar-pradesh/lucknow/tourist-places-visit-lucknow/" \l "comment-1093" </w:instrText>
        </w:r>
        <w:r w:rsidRPr="00CB3787">
          <w:rPr>
            <w:rFonts w:ascii="Times New Roman" w:eastAsia="Times New Roman" w:hAnsi="Times New Roman" w:cs="Arial"/>
            <w:color w:val="333333"/>
            <w:sz w:val="23"/>
            <w:szCs w:val="23"/>
            <w:bdr w:val="none" w:sz="0" w:space="0" w:color="auto" w:frame="1"/>
          </w:rPr>
          <w:fldChar w:fldCharType="separate"/>
        </w:r>
        <w:r w:rsidRPr="00CB3787">
          <w:rPr>
            <w:rFonts w:ascii="Arial" w:eastAsia="Times New Roman" w:hAnsi="Arial" w:cs="Arial"/>
            <w:color w:val="DD8500"/>
            <w:sz w:val="23"/>
            <w:szCs w:val="23"/>
            <w:u w:val="single"/>
            <w:bdr w:val="none" w:sz="0" w:space="0" w:color="auto" w:frame="1"/>
          </w:rPr>
          <w:t>Reply</w:t>
        </w:r>
        <w:r w:rsidRPr="00CB3787">
          <w:rPr>
            <w:rFonts w:ascii="Times New Roman" w:eastAsia="Times New Roman" w:hAnsi="Times New Roman" w:cs="Arial"/>
            <w:color w:val="333333"/>
            <w:sz w:val="23"/>
            <w:szCs w:val="23"/>
            <w:bdr w:val="none" w:sz="0" w:space="0" w:color="auto" w:frame="1"/>
          </w:rPr>
          <w:fldChar w:fldCharType="end"/>
        </w:r>
      </w:ins>
    </w:p>
    <w:p w:rsidR="00CB3787" w:rsidRPr="00CB3787" w:rsidRDefault="00CB3787" w:rsidP="00CB3787">
      <w:pPr>
        <w:numPr>
          <w:ilvl w:val="0"/>
          <w:numId w:val="2"/>
        </w:numPr>
        <w:shd w:val="clear" w:color="auto" w:fill="FFFFFF"/>
        <w:spacing w:after="0" w:line="240" w:lineRule="auto"/>
        <w:ind w:left="0"/>
        <w:textAlignment w:val="center"/>
        <w:rPr>
          <w:ins w:id="109" w:author="Unknown"/>
          <w:rFonts w:ascii="Arial" w:eastAsia="Times New Roman" w:hAnsi="Arial" w:cs="Arial"/>
          <w:color w:val="333333"/>
          <w:sz w:val="27"/>
          <w:szCs w:val="27"/>
          <w:bdr w:val="none" w:sz="0" w:space="0" w:color="auto" w:frame="1"/>
        </w:rPr>
      </w:pPr>
      <w:proofErr w:type="spellStart"/>
      <w:ins w:id="110" w:author="Unknown">
        <w:r w:rsidRPr="00CB3787">
          <w:rPr>
            <w:rFonts w:ascii="Arial" w:eastAsia="Times New Roman" w:hAnsi="Arial" w:cs="Arial"/>
            <w:b/>
            <w:bCs/>
            <w:color w:val="333333"/>
            <w:sz w:val="27"/>
            <w:szCs w:val="27"/>
            <w:bdr w:val="none" w:sz="0" w:space="0" w:color="auto" w:frame="1"/>
          </w:rPr>
          <w:t>Reema</w:t>
        </w:r>
        <w:proofErr w:type="spellEnd"/>
        <w:r w:rsidRPr="00CB3787">
          <w:rPr>
            <w:rFonts w:ascii="Arial" w:eastAsia="Times New Roman" w:hAnsi="Arial" w:cs="Arial"/>
            <w:b/>
            <w:bCs/>
            <w:color w:val="333333"/>
            <w:sz w:val="27"/>
            <w:szCs w:val="27"/>
            <w:bdr w:val="none" w:sz="0" w:space="0" w:color="auto" w:frame="1"/>
          </w:rPr>
          <w:t xml:space="preserve"> </w:t>
        </w:r>
        <w:proofErr w:type="spellStart"/>
        <w:r w:rsidRPr="00CB3787">
          <w:rPr>
            <w:rFonts w:ascii="Arial" w:eastAsia="Times New Roman" w:hAnsi="Arial" w:cs="Arial"/>
            <w:b/>
            <w:bCs/>
            <w:color w:val="333333"/>
            <w:sz w:val="27"/>
            <w:szCs w:val="27"/>
            <w:bdr w:val="none" w:sz="0" w:space="0" w:color="auto" w:frame="1"/>
          </w:rPr>
          <w:t>mitra</w:t>
        </w:r>
        <w:proofErr w:type="spellEnd"/>
      </w:ins>
    </w:p>
    <w:p w:rsidR="00CB3787" w:rsidRPr="00CB3787" w:rsidRDefault="00CB3787" w:rsidP="00CB3787">
      <w:pPr>
        <w:shd w:val="clear" w:color="auto" w:fill="FFFFFF"/>
        <w:spacing w:after="360" w:line="240" w:lineRule="auto"/>
        <w:rPr>
          <w:ins w:id="111" w:author="Unknown"/>
          <w:rFonts w:ascii="Arial" w:eastAsia="Times New Roman" w:hAnsi="Arial" w:cs="Arial"/>
          <w:color w:val="333333"/>
          <w:sz w:val="27"/>
          <w:szCs w:val="27"/>
          <w:bdr w:val="none" w:sz="0" w:space="0" w:color="auto" w:frame="1"/>
        </w:rPr>
      </w:pPr>
      <w:ins w:id="112" w:author="Unknown">
        <w:r w:rsidRPr="00CB3787">
          <w:rPr>
            <w:rFonts w:ascii="Arial" w:eastAsia="Times New Roman" w:hAnsi="Arial" w:cs="Arial"/>
            <w:color w:val="333333"/>
            <w:sz w:val="27"/>
            <w:szCs w:val="27"/>
            <w:bdr w:val="none" w:sz="0" w:space="0" w:color="auto" w:frame="1"/>
          </w:rPr>
          <w:t>Very informative!</w:t>
        </w:r>
      </w:ins>
    </w:p>
    <w:p w:rsidR="00CB3787" w:rsidRPr="00CB3787" w:rsidRDefault="00CB3787" w:rsidP="00CB3787">
      <w:pPr>
        <w:shd w:val="clear" w:color="auto" w:fill="FFFFFF"/>
        <w:spacing w:after="0" w:line="240" w:lineRule="auto"/>
        <w:rPr>
          <w:ins w:id="113" w:author="Unknown"/>
          <w:rFonts w:ascii="Arial" w:eastAsia="Times New Roman" w:hAnsi="Arial" w:cs="Arial"/>
          <w:color w:val="333333"/>
          <w:sz w:val="27"/>
          <w:szCs w:val="27"/>
          <w:bdr w:val="none" w:sz="0" w:space="0" w:color="auto" w:frame="1"/>
        </w:rPr>
      </w:pPr>
      <w:ins w:id="114" w:author="Unknown">
        <w:r w:rsidRPr="00CB3787">
          <w:rPr>
            <w:rFonts w:ascii="Times New Roman" w:eastAsia="Times New Roman" w:hAnsi="Times New Roman" w:cs="Arial"/>
            <w:color w:val="333333"/>
            <w:sz w:val="23"/>
            <w:szCs w:val="23"/>
            <w:bdr w:val="none" w:sz="0" w:space="0" w:color="auto" w:frame="1"/>
          </w:rPr>
          <w:fldChar w:fldCharType="begin"/>
        </w:r>
        <w:r w:rsidRPr="00CB3787">
          <w:rPr>
            <w:rFonts w:ascii="Times New Roman" w:eastAsia="Times New Roman" w:hAnsi="Times New Roman" w:cs="Arial"/>
            <w:color w:val="333333"/>
            <w:sz w:val="23"/>
            <w:szCs w:val="23"/>
            <w:bdr w:val="none" w:sz="0" w:space="0" w:color="auto" w:frame="1"/>
          </w:rPr>
          <w:instrText xml:space="preserve"> HYPERLINK "https://www.transindiatravels.com/uttar-pradesh/lucknow/tourist-places-visit-lucknow/" \l "comment-1094" </w:instrText>
        </w:r>
        <w:r w:rsidRPr="00CB3787">
          <w:rPr>
            <w:rFonts w:ascii="Times New Roman" w:eastAsia="Times New Roman" w:hAnsi="Times New Roman" w:cs="Arial"/>
            <w:color w:val="333333"/>
            <w:sz w:val="23"/>
            <w:szCs w:val="23"/>
            <w:bdr w:val="none" w:sz="0" w:space="0" w:color="auto" w:frame="1"/>
          </w:rPr>
          <w:fldChar w:fldCharType="separate"/>
        </w:r>
        <w:r w:rsidRPr="00CB3787">
          <w:rPr>
            <w:rFonts w:ascii="Arial" w:eastAsia="Times New Roman" w:hAnsi="Arial" w:cs="Arial"/>
            <w:color w:val="DD8500"/>
            <w:sz w:val="23"/>
            <w:szCs w:val="23"/>
            <w:u w:val="single"/>
            <w:bdr w:val="none" w:sz="0" w:space="0" w:color="auto" w:frame="1"/>
          </w:rPr>
          <w:t>Reply</w:t>
        </w:r>
        <w:r w:rsidRPr="00CB3787">
          <w:rPr>
            <w:rFonts w:ascii="Times New Roman" w:eastAsia="Times New Roman" w:hAnsi="Times New Roman" w:cs="Arial"/>
            <w:color w:val="333333"/>
            <w:sz w:val="23"/>
            <w:szCs w:val="23"/>
            <w:bdr w:val="none" w:sz="0" w:space="0" w:color="auto" w:frame="1"/>
          </w:rPr>
          <w:fldChar w:fldCharType="end"/>
        </w:r>
      </w:ins>
    </w:p>
    <w:p w:rsidR="00CB3787" w:rsidRPr="00CB3787" w:rsidRDefault="00CB3787" w:rsidP="00CB3787">
      <w:pPr>
        <w:numPr>
          <w:ilvl w:val="0"/>
          <w:numId w:val="2"/>
        </w:numPr>
        <w:shd w:val="clear" w:color="auto" w:fill="FFFFFF"/>
        <w:spacing w:after="0" w:line="240" w:lineRule="auto"/>
        <w:ind w:left="0"/>
        <w:textAlignment w:val="center"/>
        <w:rPr>
          <w:ins w:id="115" w:author="Unknown"/>
          <w:rFonts w:ascii="Arial" w:eastAsia="Times New Roman" w:hAnsi="Arial" w:cs="Arial"/>
          <w:color w:val="333333"/>
          <w:sz w:val="27"/>
          <w:szCs w:val="27"/>
          <w:bdr w:val="none" w:sz="0" w:space="0" w:color="auto" w:frame="1"/>
        </w:rPr>
      </w:pPr>
      <w:proofErr w:type="spellStart"/>
      <w:ins w:id="116" w:author="Unknown">
        <w:r w:rsidRPr="00CB3787">
          <w:rPr>
            <w:rFonts w:ascii="Arial" w:eastAsia="Times New Roman" w:hAnsi="Arial" w:cs="Arial"/>
            <w:b/>
            <w:bCs/>
            <w:color w:val="333333"/>
            <w:sz w:val="27"/>
            <w:szCs w:val="27"/>
            <w:bdr w:val="none" w:sz="0" w:space="0" w:color="auto" w:frame="1"/>
          </w:rPr>
          <w:t>Sayeed</w:t>
        </w:r>
        <w:proofErr w:type="spellEnd"/>
      </w:ins>
    </w:p>
    <w:p w:rsidR="00CB3787" w:rsidRPr="00CB3787" w:rsidRDefault="00CB3787" w:rsidP="00CB3787">
      <w:pPr>
        <w:shd w:val="clear" w:color="auto" w:fill="FFFFFF"/>
        <w:spacing w:after="360" w:line="240" w:lineRule="auto"/>
        <w:rPr>
          <w:ins w:id="117" w:author="Unknown"/>
          <w:rFonts w:ascii="Arial" w:eastAsia="Times New Roman" w:hAnsi="Arial" w:cs="Arial"/>
          <w:color w:val="333333"/>
          <w:sz w:val="27"/>
          <w:szCs w:val="27"/>
          <w:bdr w:val="none" w:sz="0" w:space="0" w:color="auto" w:frame="1"/>
        </w:rPr>
      </w:pPr>
      <w:proofErr w:type="spellStart"/>
      <w:ins w:id="118" w:author="Unknown">
        <w:r w:rsidRPr="00CB3787">
          <w:rPr>
            <w:rFonts w:ascii="Arial" w:eastAsia="Times New Roman" w:hAnsi="Arial" w:cs="Arial"/>
            <w:color w:val="333333"/>
            <w:sz w:val="27"/>
            <w:szCs w:val="27"/>
            <w:bdr w:val="none" w:sz="0" w:space="0" w:color="auto" w:frame="1"/>
          </w:rPr>
          <w:t>Iam</w:t>
        </w:r>
        <w:proofErr w:type="spellEnd"/>
        <w:r w:rsidRPr="00CB3787">
          <w:rPr>
            <w:rFonts w:ascii="Arial" w:eastAsia="Times New Roman" w:hAnsi="Arial" w:cs="Arial"/>
            <w:color w:val="333333"/>
            <w:sz w:val="27"/>
            <w:szCs w:val="27"/>
            <w:bdr w:val="none" w:sz="0" w:space="0" w:color="auto" w:frame="1"/>
          </w:rPr>
          <w:t xml:space="preserve"> very much interested to see all historical places</w:t>
        </w:r>
      </w:ins>
    </w:p>
    <w:p w:rsidR="00CB3787" w:rsidRPr="00CB3787" w:rsidRDefault="00CB3787" w:rsidP="00CB3787">
      <w:pPr>
        <w:shd w:val="clear" w:color="auto" w:fill="FFFFFF"/>
        <w:spacing w:after="0" w:line="240" w:lineRule="auto"/>
        <w:rPr>
          <w:ins w:id="119" w:author="Unknown"/>
          <w:rFonts w:ascii="Arial" w:eastAsia="Times New Roman" w:hAnsi="Arial" w:cs="Arial"/>
          <w:color w:val="333333"/>
          <w:sz w:val="27"/>
          <w:szCs w:val="27"/>
          <w:bdr w:val="none" w:sz="0" w:space="0" w:color="auto" w:frame="1"/>
        </w:rPr>
      </w:pPr>
      <w:ins w:id="120" w:author="Unknown">
        <w:r w:rsidRPr="00CB3787">
          <w:rPr>
            <w:rFonts w:ascii="Times New Roman" w:eastAsia="Times New Roman" w:hAnsi="Times New Roman" w:cs="Arial"/>
            <w:color w:val="333333"/>
            <w:sz w:val="23"/>
            <w:szCs w:val="23"/>
            <w:bdr w:val="none" w:sz="0" w:space="0" w:color="auto" w:frame="1"/>
          </w:rPr>
          <w:fldChar w:fldCharType="begin"/>
        </w:r>
        <w:r w:rsidRPr="00CB3787">
          <w:rPr>
            <w:rFonts w:ascii="Times New Roman" w:eastAsia="Times New Roman" w:hAnsi="Times New Roman" w:cs="Arial"/>
            <w:color w:val="333333"/>
            <w:sz w:val="23"/>
            <w:szCs w:val="23"/>
            <w:bdr w:val="none" w:sz="0" w:space="0" w:color="auto" w:frame="1"/>
          </w:rPr>
          <w:instrText xml:space="preserve"> HYPERLINK "https://www.transindiatravels.com/uttar-pradesh/lucknow/tourist-places-visit-lucknow/" \l "comment-1097" </w:instrText>
        </w:r>
        <w:r w:rsidRPr="00CB3787">
          <w:rPr>
            <w:rFonts w:ascii="Times New Roman" w:eastAsia="Times New Roman" w:hAnsi="Times New Roman" w:cs="Arial"/>
            <w:color w:val="333333"/>
            <w:sz w:val="23"/>
            <w:szCs w:val="23"/>
            <w:bdr w:val="none" w:sz="0" w:space="0" w:color="auto" w:frame="1"/>
          </w:rPr>
          <w:fldChar w:fldCharType="separate"/>
        </w:r>
        <w:r w:rsidRPr="00CB3787">
          <w:rPr>
            <w:rFonts w:ascii="Arial" w:eastAsia="Times New Roman" w:hAnsi="Arial" w:cs="Arial"/>
            <w:color w:val="DD8500"/>
            <w:sz w:val="23"/>
            <w:szCs w:val="23"/>
            <w:u w:val="single"/>
            <w:bdr w:val="none" w:sz="0" w:space="0" w:color="auto" w:frame="1"/>
          </w:rPr>
          <w:t>Reply</w:t>
        </w:r>
        <w:r w:rsidRPr="00CB3787">
          <w:rPr>
            <w:rFonts w:ascii="Times New Roman" w:eastAsia="Times New Roman" w:hAnsi="Times New Roman" w:cs="Arial"/>
            <w:color w:val="333333"/>
            <w:sz w:val="23"/>
            <w:szCs w:val="23"/>
            <w:bdr w:val="none" w:sz="0" w:space="0" w:color="auto" w:frame="1"/>
          </w:rPr>
          <w:fldChar w:fldCharType="end"/>
        </w:r>
      </w:ins>
    </w:p>
    <w:p w:rsidR="00CB3787" w:rsidRPr="00CB3787" w:rsidRDefault="00CB3787" w:rsidP="00CB3787">
      <w:pPr>
        <w:numPr>
          <w:ilvl w:val="0"/>
          <w:numId w:val="2"/>
        </w:numPr>
        <w:shd w:val="clear" w:color="auto" w:fill="FFFFFF"/>
        <w:spacing w:after="0" w:line="240" w:lineRule="auto"/>
        <w:ind w:left="0"/>
        <w:textAlignment w:val="center"/>
        <w:rPr>
          <w:ins w:id="121" w:author="Unknown"/>
          <w:rFonts w:ascii="Arial" w:eastAsia="Times New Roman" w:hAnsi="Arial" w:cs="Arial"/>
          <w:color w:val="333333"/>
          <w:sz w:val="27"/>
          <w:szCs w:val="27"/>
          <w:bdr w:val="none" w:sz="0" w:space="0" w:color="auto" w:frame="1"/>
        </w:rPr>
      </w:pPr>
      <w:ins w:id="122" w:author="Unknown">
        <w:r w:rsidRPr="00CB3787">
          <w:rPr>
            <w:rFonts w:ascii="Arial" w:eastAsia="Times New Roman" w:hAnsi="Arial" w:cs="Arial"/>
            <w:b/>
            <w:bCs/>
            <w:color w:val="333333"/>
            <w:sz w:val="27"/>
            <w:szCs w:val="27"/>
            <w:bdr w:val="none" w:sz="0" w:space="0" w:color="auto" w:frame="1"/>
          </w:rPr>
          <w:t>Mohammed</w:t>
        </w:r>
      </w:ins>
    </w:p>
    <w:p w:rsidR="00CB3787" w:rsidRPr="00CB3787" w:rsidRDefault="00CB3787" w:rsidP="00CB3787">
      <w:pPr>
        <w:shd w:val="clear" w:color="auto" w:fill="FFFFFF"/>
        <w:spacing w:after="360" w:line="240" w:lineRule="auto"/>
        <w:rPr>
          <w:ins w:id="123" w:author="Unknown"/>
          <w:rFonts w:ascii="Arial" w:eastAsia="Times New Roman" w:hAnsi="Arial" w:cs="Arial"/>
          <w:color w:val="333333"/>
          <w:sz w:val="27"/>
          <w:szCs w:val="27"/>
          <w:bdr w:val="none" w:sz="0" w:space="0" w:color="auto" w:frame="1"/>
        </w:rPr>
      </w:pPr>
      <w:ins w:id="124" w:author="Unknown">
        <w:r w:rsidRPr="00CB3787">
          <w:rPr>
            <w:rFonts w:ascii="Arial" w:eastAsia="Times New Roman" w:hAnsi="Arial" w:cs="Arial"/>
            <w:color w:val="333333"/>
            <w:sz w:val="27"/>
            <w:szCs w:val="27"/>
            <w:bdr w:val="none" w:sz="0" w:space="0" w:color="auto" w:frame="1"/>
          </w:rPr>
          <w:t xml:space="preserve">I need to see all 11 historical places of </w:t>
        </w:r>
      </w:ins>
      <w:proofErr w:type="spellStart"/>
      <w:r w:rsidR="00F1324A">
        <w:rPr>
          <w:rFonts w:ascii="Arial" w:eastAsia="Times New Roman" w:hAnsi="Arial" w:cs="Arial"/>
          <w:color w:val="333333"/>
          <w:sz w:val="27"/>
          <w:szCs w:val="27"/>
          <w:bdr w:val="none" w:sz="0" w:space="0" w:color="auto" w:frame="1"/>
        </w:rPr>
        <w:t>Lucknow</w:t>
      </w:r>
      <w:proofErr w:type="spellEnd"/>
    </w:p>
    <w:p w:rsidR="00CB3787" w:rsidRPr="00CB3787" w:rsidRDefault="00CB3787" w:rsidP="00CB3787">
      <w:pPr>
        <w:pBdr>
          <w:bottom w:val="single" w:sz="6" w:space="1" w:color="auto"/>
        </w:pBdr>
        <w:spacing w:after="0" w:line="240" w:lineRule="auto"/>
        <w:jc w:val="center"/>
        <w:rPr>
          <w:rFonts w:ascii="Arial" w:eastAsia="Times New Roman" w:hAnsi="Arial"/>
          <w:vanish/>
          <w:sz w:val="16"/>
          <w:szCs w:val="14"/>
        </w:rPr>
      </w:pPr>
      <w:r w:rsidRPr="00CB3787">
        <w:rPr>
          <w:rFonts w:ascii="Arial" w:eastAsia="Times New Roman" w:hAnsi="Arial"/>
          <w:vanish/>
          <w:sz w:val="16"/>
          <w:szCs w:val="14"/>
        </w:rPr>
        <w:t>Top of Form</w:t>
      </w:r>
    </w:p>
    <w:p w:rsidR="00CB3787" w:rsidRPr="00CB3787" w:rsidRDefault="00CB3787" w:rsidP="00CB3787">
      <w:pPr>
        <w:shd w:val="clear" w:color="auto" w:fill="FFFFFF"/>
        <w:spacing w:after="150" w:line="240" w:lineRule="auto"/>
        <w:rPr>
          <w:ins w:id="125" w:author="Unknown"/>
          <w:rFonts w:ascii="Arial" w:eastAsia="Times New Roman" w:hAnsi="Arial" w:cs="Arial"/>
          <w:color w:val="333333"/>
          <w:sz w:val="27"/>
          <w:szCs w:val="27"/>
          <w:bdr w:val="none" w:sz="0" w:space="0" w:color="auto" w:frame="1"/>
        </w:rPr>
      </w:pPr>
      <w:ins w:id="126" w:author="Unknown">
        <w:r w:rsidRPr="00CB3787">
          <w:rPr>
            <w:rFonts w:ascii="Arial" w:eastAsia="Times New Roman" w:hAnsi="Arial" w:cs="Arial"/>
            <w:color w:val="333333"/>
            <w:sz w:val="27"/>
            <w:szCs w:val="27"/>
            <w:bdr w:val="none" w:sz="0" w:space="0" w:color="auto" w:frame="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2.75pt;height:102.75pt" o:ole="">
              <v:imagedata r:id="rId19" o:title=""/>
            </v:shape>
            <w:control r:id="rId20" w:name="DefaultOcxName" w:shapeid="_x0000_i1027"/>
          </w:object>
        </w:r>
      </w:ins>
    </w:p>
    <w:p w:rsidR="00CB3787" w:rsidRPr="00CB3787" w:rsidRDefault="00CB3787" w:rsidP="00CB3787">
      <w:pPr>
        <w:pBdr>
          <w:top w:val="single" w:sz="6" w:space="1" w:color="auto"/>
        </w:pBdr>
        <w:spacing w:after="0" w:line="240" w:lineRule="auto"/>
        <w:jc w:val="center"/>
        <w:rPr>
          <w:rFonts w:ascii="Arial" w:eastAsia="Times New Roman" w:hAnsi="Arial"/>
          <w:vanish/>
          <w:sz w:val="16"/>
          <w:szCs w:val="14"/>
        </w:rPr>
      </w:pPr>
      <w:r w:rsidRPr="00CB3787">
        <w:rPr>
          <w:rFonts w:ascii="Arial" w:eastAsia="Times New Roman" w:hAnsi="Arial"/>
          <w:vanish/>
          <w:sz w:val="16"/>
          <w:szCs w:val="14"/>
        </w:rPr>
        <w:t>Bottom of Form</w:t>
      </w:r>
    </w:p>
    <w:p w:rsidR="00C7116E" w:rsidRDefault="00C7116E"/>
    <w:sectPr w:rsidR="00C7116E" w:rsidSect="00E41E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F5F" w:rsidRDefault="00766F5F" w:rsidP="00E41ED5">
      <w:pPr>
        <w:spacing w:after="0" w:line="240" w:lineRule="auto"/>
      </w:pPr>
      <w:r>
        <w:separator/>
      </w:r>
    </w:p>
  </w:endnote>
  <w:endnote w:type="continuationSeparator" w:id="0">
    <w:p w:rsidR="00766F5F" w:rsidRDefault="00766F5F" w:rsidP="00E41ED5">
      <w:pPr>
        <w:spacing w:after="0" w:line="240" w:lineRule="auto"/>
      </w:pPr>
      <w:r>
        <w:continuationSeparator/>
      </w:r>
    </w:p>
  </w:endnote>
  <w:endnote w:id="1">
    <w:p w:rsidR="00E41ED5" w:rsidRDefault="00E41ED5">
      <w:pPr>
        <w:pStyle w:val="EndnoteText"/>
      </w:pPr>
      <w:r>
        <w:rPr>
          <w:rStyle w:val="EndnoteReference"/>
        </w:rPr>
        <w:endnoteRef/>
      </w:r>
      <w:r>
        <w:t xml:space="preserve"> Largest population of </w:t>
      </w:r>
      <w:proofErr w:type="spellStart"/>
      <w:r>
        <w:t>india</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F5F" w:rsidRDefault="00766F5F" w:rsidP="00E41ED5">
      <w:pPr>
        <w:spacing w:after="0" w:line="240" w:lineRule="auto"/>
      </w:pPr>
      <w:r>
        <w:separator/>
      </w:r>
    </w:p>
  </w:footnote>
  <w:footnote w:type="continuationSeparator" w:id="0">
    <w:p w:rsidR="00766F5F" w:rsidRDefault="00766F5F" w:rsidP="00E41ED5">
      <w:pPr>
        <w:spacing w:after="0" w:line="240" w:lineRule="auto"/>
      </w:pPr>
      <w:r>
        <w:continuationSeparator/>
      </w:r>
    </w:p>
  </w:footnote>
  <w:footnote w:id="1">
    <w:p w:rsidR="00E41ED5" w:rsidRDefault="00E41ED5">
      <w:pPr>
        <w:pStyle w:val="FootnoteText"/>
      </w:pPr>
      <w:r>
        <w:rPr>
          <w:rStyle w:val="FootnoteReference"/>
        </w:rPr>
        <w:footnoteRef/>
      </w:r>
      <w:r>
        <w:t xml:space="preserve"> </w:t>
      </w:r>
      <w:proofErr w:type="spellStart"/>
      <w:r>
        <w:t>srrrtr</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0756D"/>
    <w:multiLevelType w:val="hybridMultilevel"/>
    <w:tmpl w:val="3C28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56F8F"/>
    <w:multiLevelType w:val="multilevel"/>
    <w:tmpl w:val="310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E51932"/>
    <w:multiLevelType w:val="multilevel"/>
    <w:tmpl w:val="A820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8C6B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87"/>
    <w:rsid w:val="00766F5F"/>
    <w:rsid w:val="00C7116E"/>
    <w:rsid w:val="00CB3787"/>
    <w:rsid w:val="00E41ED5"/>
    <w:rsid w:val="00F132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41ED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B3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7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3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3787"/>
    <w:rPr>
      <w:color w:val="0000FF"/>
      <w:u w:val="single"/>
    </w:rPr>
  </w:style>
  <w:style w:type="character" w:styleId="Emphasis">
    <w:name w:val="Emphasis"/>
    <w:basedOn w:val="DefaultParagraphFont"/>
    <w:uiPriority w:val="20"/>
    <w:qFormat/>
    <w:rsid w:val="00CB3787"/>
    <w:rPr>
      <w:i/>
      <w:iCs/>
    </w:rPr>
  </w:style>
  <w:style w:type="character" w:styleId="Strong">
    <w:name w:val="Strong"/>
    <w:basedOn w:val="DefaultParagraphFont"/>
    <w:uiPriority w:val="22"/>
    <w:qFormat/>
    <w:rsid w:val="00CB3787"/>
    <w:rPr>
      <w:b/>
      <w:bCs/>
    </w:rPr>
  </w:style>
  <w:style w:type="character" w:customStyle="1" w:styleId="ezoic-ad">
    <w:name w:val="ezoic-ad"/>
    <w:basedOn w:val="DefaultParagraphFont"/>
    <w:rsid w:val="00CB3787"/>
  </w:style>
  <w:style w:type="paragraph" w:customStyle="1" w:styleId="toctitle">
    <w:name w:val="toc_title"/>
    <w:basedOn w:val="Normal"/>
    <w:rsid w:val="00CB3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B3787"/>
  </w:style>
  <w:style w:type="character" w:styleId="HTMLCite">
    <w:name w:val="HTML Cite"/>
    <w:basedOn w:val="DefaultParagraphFont"/>
    <w:uiPriority w:val="99"/>
    <w:semiHidden/>
    <w:unhideWhenUsed/>
    <w:rsid w:val="00CB3787"/>
    <w:rPr>
      <w:i/>
      <w:iCs/>
    </w:rPr>
  </w:style>
  <w:style w:type="character" w:customStyle="1" w:styleId="reply">
    <w:name w:val="reply"/>
    <w:basedOn w:val="DefaultParagraphFont"/>
    <w:rsid w:val="00CB3787"/>
  </w:style>
  <w:style w:type="paragraph" w:styleId="z-TopofForm">
    <w:name w:val="HTML Top of Form"/>
    <w:basedOn w:val="Normal"/>
    <w:next w:val="Normal"/>
    <w:link w:val="z-TopofFormChar"/>
    <w:hidden/>
    <w:uiPriority w:val="99"/>
    <w:semiHidden/>
    <w:unhideWhenUsed/>
    <w:rsid w:val="00CB3787"/>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CB3787"/>
    <w:rPr>
      <w:rFonts w:ascii="Arial" w:eastAsia="Times New Roman" w:hAnsi="Arial" w:cs="Mangal"/>
      <w:vanish/>
      <w:sz w:val="16"/>
      <w:szCs w:val="14"/>
    </w:rPr>
  </w:style>
  <w:style w:type="paragraph" w:customStyle="1" w:styleId="comment-form-comment">
    <w:name w:val="comment-form-comment"/>
    <w:basedOn w:val="Normal"/>
    <w:rsid w:val="00CB37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B3787"/>
    <w:pPr>
      <w:pBdr>
        <w:top w:val="single" w:sz="6" w:space="1" w:color="auto"/>
      </w:pBdr>
      <w:spacing w:after="0" w:line="240" w:lineRule="auto"/>
      <w:jc w:val="center"/>
    </w:pPr>
    <w:rPr>
      <w:rFonts w:ascii="Arial" w:eastAsia="Times New Roman" w:hAnsi="Arial"/>
      <w:vanish/>
      <w:sz w:val="16"/>
      <w:szCs w:val="14"/>
    </w:rPr>
  </w:style>
  <w:style w:type="character" w:customStyle="1" w:styleId="z-BottomofFormChar">
    <w:name w:val="z-Bottom of Form Char"/>
    <w:basedOn w:val="DefaultParagraphFont"/>
    <w:link w:val="z-BottomofForm"/>
    <w:uiPriority w:val="99"/>
    <w:semiHidden/>
    <w:rsid w:val="00CB3787"/>
    <w:rPr>
      <w:rFonts w:ascii="Arial" w:eastAsia="Times New Roman" w:hAnsi="Arial" w:cs="Mangal"/>
      <w:vanish/>
      <w:sz w:val="16"/>
      <w:szCs w:val="14"/>
    </w:rPr>
  </w:style>
  <w:style w:type="paragraph" w:styleId="BalloonText">
    <w:name w:val="Balloon Text"/>
    <w:basedOn w:val="Normal"/>
    <w:link w:val="BalloonTextChar"/>
    <w:uiPriority w:val="99"/>
    <w:semiHidden/>
    <w:unhideWhenUsed/>
    <w:rsid w:val="00CB378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B3787"/>
    <w:rPr>
      <w:rFonts w:ascii="Tahoma" w:hAnsi="Tahoma" w:cs="Mangal"/>
      <w:sz w:val="16"/>
      <w:szCs w:val="14"/>
    </w:rPr>
  </w:style>
  <w:style w:type="paragraph" w:styleId="EndnoteText">
    <w:name w:val="endnote text"/>
    <w:basedOn w:val="Normal"/>
    <w:link w:val="EndnoteTextChar"/>
    <w:uiPriority w:val="99"/>
    <w:semiHidden/>
    <w:unhideWhenUsed/>
    <w:rsid w:val="00E41ED5"/>
    <w:pPr>
      <w:spacing w:after="0" w:line="240" w:lineRule="auto"/>
    </w:pPr>
    <w:rPr>
      <w:sz w:val="20"/>
      <w:szCs w:val="18"/>
    </w:rPr>
  </w:style>
  <w:style w:type="character" w:customStyle="1" w:styleId="EndnoteTextChar">
    <w:name w:val="Endnote Text Char"/>
    <w:basedOn w:val="DefaultParagraphFont"/>
    <w:link w:val="EndnoteText"/>
    <w:uiPriority w:val="99"/>
    <w:semiHidden/>
    <w:rsid w:val="00E41ED5"/>
    <w:rPr>
      <w:rFonts w:cs="Mangal"/>
      <w:sz w:val="20"/>
      <w:szCs w:val="18"/>
    </w:rPr>
  </w:style>
  <w:style w:type="character" w:styleId="EndnoteReference">
    <w:name w:val="endnote reference"/>
    <w:basedOn w:val="DefaultParagraphFont"/>
    <w:uiPriority w:val="99"/>
    <w:semiHidden/>
    <w:unhideWhenUsed/>
    <w:rsid w:val="00E41ED5"/>
    <w:rPr>
      <w:vertAlign w:val="superscript"/>
    </w:rPr>
  </w:style>
  <w:style w:type="paragraph" w:styleId="FootnoteText">
    <w:name w:val="footnote text"/>
    <w:basedOn w:val="Normal"/>
    <w:link w:val="FootnoteTextChar"/>
    <w:uiPriority w:val="99"/>
    <w:semiHidden/>
    <w:unhideWhenUsed/>
    <w:rsid w:val="00E41ED5"/>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E41ED5"/>
    <w:rPr>
      <w:rFonts w:cs="Mangal"/>
      <w:sz w:val="20"/>
      <w:szCs w:val="18"/>
    </w:rPr>
  </w:style>
  <w:style w:type="character" w:styleId="FootnoteReference">
    <w:name w:val="footnote reference"/>
    <w:basedOn w:val="DefaultParagraphFont"/>
    <w:uiPriority w:val="99"/>
    <w:semiHidden/>
    <w:unhideWhenUsed/>
    <w:rsid w:val="00E41ED5"/>
    <w:rPr>
      <w:vertAlign w:val="superscript"/>
    </w:rPr>
  </w:style>
  <w:style w:type="paragraph" w:styleId="Index1">
    <w:name w:val="index 1"/>
    <w:basedOn w:val="Normal"/>
    <w:next w:val="Normal"/>
    <w:autoRedefine/>
    <w:uiPriority w:val="99"/>
    <w:semiHidden/>
    <w:unhideWhenUsed/>
    <w:rsid w:val="00E41ED5"/>
    <w:pPr>
      <w:spacing w:after="0" w:line="240" w:lineRule="auto"/>
      <w:ind w:left="220" w:hanging="220"/>
    </w:pPr>
  </w:style>
  <w:style w:type="character" w:customStyle="1" w:styleId="Heading1Char">
    <w:name w:val="Heading 1 Char"/>
    <w:basedOn w:val="DefaultParagraphFont"/>
    <w:link w:val="Heading1"/>
    <w:uiPriority w:val="9"/>
    <w:rsid w:val="00E41ED5"/>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E41ED5"/>
    <w:pPr>
      <w:outlineLvl w:val="9"/>
    </w:pPr>
    <w:rPr>
      <w:szCs w:val="28"/>
      <w:lang w:eastAsia="ja-JP" w:bidi="ar-SA"/>
    </w:rPr>
  </w:style>
  <w:style w:type="paragraph" w:styleId="TOC2">
    <w:name w:val="toc 2"/>
    <w:basedOn w:val="Normal"/>
    <w:next w:val="Normal"/>
    <w:autoRedefine/>
    <w:uiPriority w:val="39"/>
    <w:unhideWhenUsed/>
    <w:rsid w:val="00E41ED5"/>
    <w:pPr>
      <w:spacing w:after="100"/>
      <w:ind w:left="220"/>
    </w:pPr>
  </w:style>
  <w:style w:type="paragraph" w:styleId="TOC3">
    <w:name w:val="toc 3"/>
    <w:basedOn w:val="Normal"/>
    <w:next w:val="Normal"/>
    <w:autoRedefine/>
    <w:uiPriority w:val="39"/>
    <w:unhideWhenUsed/>
    <w:rsid w:val="00E41ED5"/>
    <w:pPr>
      <w:spacing w:after="100"/>
      <w:ind w:left="440"/>
    </w:pPr>
  </w:style>
  <w:style w:type="paragraph" w:styleId="TOAHeading">
    <w:name w:val="toa heading"/>
    <w:basedOn w:val="Normal"/>
    <w:next w:val="Normal"/>
    <w:uiPriority w:val="99"/>
    <w:semiHidden/>
    <w:unhideWhenUsed/>
    <w:rsid w:val="00E41ED5"/>
    <w:pPr>
      <w:spacing w:before="120"/>
    </w:pPr>
    <w:rPr>
      <w:rFonts w:asciiTheme="majorHAnsi" w:eastAsiaTheme="majorEastAsia" w:hAnsiTheme="majorHAnsi" w:cstheme="majorBidi"/>
      <w:b/>
      <w:bCs/>
      <w:sz w:val="24"/>
      <w:szCs w:val="21"/>
    </w:rPr>
  </w:style>
  <w:style w:type="paragraph" w:styleId="TableofAuthorities">
    <w:name w:val="table of authorities"/>
    <w:basedOn w:val="Normal"/>
    <w:next w:val="Normal"/>
    <w:uiPriority w:val="99"/>
    <w:semiHidden/>
    <w:unhideWhenUsed/>
    <w:rsid w:val="00E41ED5"/>
    <w:pPr>
      <w:spacing w:after="0"/>
      <w:ind w:left="220" w:hanging="220"/>
    </w:pPr>
  </w:style>
  <w:style w:type="paragraph" w:styleId="Bibliography">
    <w:name w:val="Bibliography"/>
    <w:basedOn w:val="Normal"/>
    <w:next w:val="Normal"/>
    <w:uiPriority w:val="37"/>
    <w:unhideWhenUsed/>
    <w:rsid w:val="00E41ED5"/>
  </w:style>
  <w:style w:type="paragraph" w:styleId="ListParagraph">
    <w:name w:val="List Paragraph"/>
    <w:basedOn w:val="Normal"/>
    <w:uiPriority w:val="34"/>
    <w:qFormat/>
    <w:rsid w:val="00F1324A"/>
    <w:pPr>
      <w:ind w:left="720"/>
      <w:contextualSpacing/>
    </w:pPr>
  </w:style>
  <w:style w:type="paragraph" w:styleId="NoSpacing">
    <w:name w:val="No Spacing"/>
    <w:uiPriority w:val="1"/>
    <w:qFormat/>
    <w:rsid w:val="00F1324A"/>
    <w:pPr>
      <w:spacing w:after="0" w:line="240" w:lineRule="auto"/>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41ED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B3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3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37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3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3787"/>
    <w:rPr>
      <w:color w:val="0000FF"/>
      <w:u w:val="single"/>
    </w:rPr>
  </w:style>
  <w:style w:type="character" w:styleId="Emphasis">
    <w:name w:val="Emphasis"/>
    <w:basedOn w:val="DefaultParagraphFont"/>
    <w:uiPriority w:val="20"/>
    <w:qFormat/>
    <w:rsid w:val="00CB3787"/>
    <w:rPr>
      <w:i/>
      <w:iCs/>
    </w:rPr>
  </w:style>
  <w:style w:type="character" w:styleId="Strong">
    <w:name w:val="Strong"/>
    <w:basedOn w:val="DefaultParagraphFont"/>
    <w:uiPriority w:val="22"/>
    <w:qFormat/>
    <w:rsid w:val="00CB3787"/>
    <w:rPr>
      <w:b/>
      <w:bCs/>
    </w:rPr>
  </w:style>
  <w:style w:type="character" w:customStyle="1" w:styleId="ezoic-ad">
    <w:name w:val="ezoic-ad"/>
    <w:basedOn w:val="DefaultParagraphFont"/>
    <w:rsid w:val="00CB3787"/>
  </w:style>
  <w:style w:type="paragraph" w:customStyle="1" w:styleId="toctitle">
    <w:name w:val="toc_title"/>
    <w:basedOn w:val="Normal"/>
    <w:rsid w:val="00CB37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CB3787"/>
  </w:style>
  <w:style w:type="character" w:styleId="HTMLCite">
    <w:name w:val="HTML Cite"/>
    <w:basedOn w:val="DefaultParagraphFont"/>
    <w:uiPriority w:val="99"/>
    <w:semiHidden/>
    <w:unhideWhenUsed/>
    <w:rsid w:val="00CB3787"/>
    <w:rPr>
      <w:i/>
      <w:iCs/>
    </w:rPr>
  </w:style>
  <w:style w:type="character" w:customStyle="1" w:styleId="reply">
    <w:name w:val="reply"/>
    <w:basedOn w:val="DefaultParagraphFont"/>
    <w:rsid w:val="00CB3787"/>
  </w:style>
  <w:style w:type="paragraph" w:styleId="z-TopofForm">
    <w:name w:val="HTML Top of Form"/>
    <w:basedOn w:val="Normal"/>
    <w:next w:val="Normal"/>
    <w:link w:val="z-TopofFormChar"/>
    <w:hidden/>
    <w:uiPriority w:val="99"/>
    <w:semiHidden/>
    <w:unhideWhenUsed/>
    <w:rsid w:val="00CB3787"/>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CB3787"/>
    <w:rPr>
      <w:rFonts w:ascii="Arial" w:eastAsia="Times New Roman" w:hAnsi="Arial" w:cs="Mangal"/>
      <w:vanish/>
      <w:sz w:val="16"/>
      <w:szCs w:val="14"/>
    </w:rPr>
  </w:style>
  <w:style w:type="paragraph" w:customStyle="1" w:styleId="comment-form-comment">
    <w:name w:val="comment-form-comment"/>
    <w:basedOn w:val="Normal"/>
    <w:rsid w:val="00CB37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B3787"/>
    <w:pPr>
      <w:pBdr>
        <w:top w:val="single" w:sz="6" w:space="1" w:color="auto"/>
      </w:pBdr>
      <w:spacing w:after="0" w:line="240" w:lineRule="auto"/>
      <w:jc w:val="center"/>
    </w:pPr>
    <w:rPr>
      <w:rFonts w:ascii="Arial" w:eastAsia="Times New Roman" w:hAnsi="Arial"/>
      <w:vanish/>
      <w:sz w:val="16"/>
      <w:szCs w:val="14"/>
    </w:rPr>
  </w:style>
  <w:style w:type="character" w:customStyle="1" w:styleId="z-BottomofFormChar">
    <w:name w:val="z-Bottom of Form Char"/>
    <w:basedOn w:val="DefaultParagraphFont"/>
    <w:link w:val="z-BottomofForm"/>
    <w:uiPriority w:val="99"/>
    <w:semiHidden/>
    <w:rsid w:val="00CB3787"/>
    <w:rPr>
      <w:rFonts w:ascii="Arial" w:eastAsia="Times New Roman" w:hAnsi="Arial" w:cs="Mangal"/>
      <w:vanish/>
      <w:sz w:val="16"/>
      <w:szCs w:val="14"/>
    </w:rPr>
  </w:style>
  <w:style w:type="paragraph" w:styleId="BalloonText">
    <w:name w:val="Balloon Text"/>
    <w:basedOn w:val="Normal"/>
    <w:link w:val="BalloonTextChar"/>
    <w:uiPriority w:val="99"/>
    <w:semiHidden/>
    <w:unhideWhenUsed/>
    <w:rsid w:val="00CB378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B3787"/>
    <w:rPr>
      <w:rFonts w:ascii="Tahoma" w:hAnsi="Tahoma" w:cs="Mangal"/>
      <w:sz w:val="16"/>
      <w:szCs w:val="14"/>
    </w:rPr>
  </w:style>
  <w:style w:type="paragraph" w:styleId="EndnoteText">
    <w:name w:val="endnote text"/>
    <w:basedOn w:val="Normal"/>
    <w:link w:val="EndnoteTextChar"/>
    <w:uiPriority w:val="99"/>
    <w:semiHidden/>
    <w:unhideWhenUsed/>
    <w:rsid w:val="00E41ED5"/>
    <w:pPr>
      <w:spacing w:after="0" w:line="240" w:lineRule="auto"/>
    </w:pPr>
    <w:rPr>
      <w:sz w:val="20"/>
      <w:szCs w:val="18"/>
    </w:rPr>
  </w:style>
  <w:style w:type="character" w:customStyle="1" w:styleId="EndnoteTextChar">
    <w:name w:val="Endnote Text Char"/>
    <w:basedOn w:val="DefaultParagraphFont"/>
    <w:link w:val="EndnoteText"/>
    <w:uiPriority w:val="99"/>
    <w:semiHidden/>
    <w:rsid w:val="00E41ED5"/>
    <w:rPr>
      <w:rFonts w:cs="Mangal"/>
      <w:sz w:val="20"/>
      <w:szCs w:val="18"/>
    </w:rPr>
  </w:style>
  <w:style w:type="character" w:styleId="EndnoteReference">
    <w:name w:val="endnote reference"/>
    <w:basedOn w:val="DefaultParagraphFont"/>
    <w:uiPriority w:val="99"/>
    <w:semiHidden/>
    <w:unhideWhenUsed/>
    <w:rsid w:val="00E41ED5"/>
    <w:rPr>
      <w:vertAlign w:val="superscript"/>
    </w:rPr>
  </w:style>
  <w:style w:type="paragraph" w:styleId="FootnoteText">
    <w:name w:val="footnote text"/>
    <w:basedOn w:val="Normal"/>
    <w:link w:val="FootnoteTextChar"/>
    <w:uiPriority w:val="99"/>
    <w:semiHidden/>
    <w:unhideWhenUsed/>
    <w:rsid w:val="00E41ED5"/>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E41ED5"/>
    <w:rPr>
      <w:rFonts w:cs="Mangal"/>
      <w:sz w:val="20"/>
      <w:szCs w:val="18"/>
    </w:rPr>
  </w:style>
  <w:style w:type="character" w:styleId="FootnoteReference">
    <w:name w:val="footnote reference"/>
    <w:basedOn w:val="DefaultParagraphFont"/>
    <w:uiPriority w:val="99"/>
    <w:semiHidden/>
    <w:unhideWhenUsed/>
    <w:rsid w:val="00E41ED5"/>
    <w:rPr>
      <w:vertAlign w:val="superscript"/>
    </w:rPr>
  </w:style>
  <w:style w:type="paragraph" w:styleId="Index1">
    <w:name w:val="index 1"/>
    <w:basedOn w:val="Normal"/>
    <w:next w:val="Normal"/>
    <w:autoRedefine/>
    <w:uiPriority w:val="99"/>
    <w:semiHidden/>
    <w:unhideWhenUsed/>
    <w:rsid w:val="00E41ED5"/>
    <w:pPr>
      <w:spacing w:after="0" w:line="240" w:lineRule="auto"/>
      <w:ind w:left="220" w:hanging="220"/>
    </w:pPr>
  </w:style>
  <w:style w:type="character" w:customStyle="1" w:styleId="Heading1Char">
    <w:name w:val="Heading 1 Char"/>
    <w:basedOn w:val="DefaultParagraphFont"/>
    <w:link w:val="Heading1"/>
    <w:uiPriority w:val="9"/>
    <w:rsid w:val="00E41ED5"/>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E41ED5"/>
    <w:pPr>
      <w:outlineLvl w:val="9"/>
    </w:pPr>
    <w:rPr>
      <w:szCs w:val="28"/>
      <w:lang w:eastAsia="ja-JP" w:bidi="ar-SA"/>
    </w:rPr>
  </w:style>
  <w:style w:type="paragraph" w:styleId="TOC2">
    <w:name w:val="toc 2"/>
    <w:basedOn w:val="Normal"/>
    <w:next w:val="Normal"/>
    <w:autoRedefine/>
    <w:uiPriority w:val="39"/>
    <w:unhideWhenUsed/>
    <w:rsid w:val="00E41ED5"/>
    <w:pPr>
      <w:spacing w:after="100"/>
      <w:ind w:left="220"/>
    </w:pPr>
  </w:style>
  <w:style w:type="paragraph" w:styleId="TOC3">
    <w:name w:val="toc 3"/>
    <w:basedOn w:val="Normal"/>
    <w:next w:val="Normal"/>
    <w:autoRedefine/>
    <w:uiPriority w:val="39"/>
    <w:unhideWhenUsed/>
    <w:rsid w:val="00E41ED5"/>
    <w:pPr>
      <w:spacing w:after="100"/>
      <w:ind w:left="440"/>
    </w:pPr>
  </w:style>
  <w:style w:type="paragraph" w:styleId="TOAHeading">
    <w:name w:val="toa heading"/>
    <w:basedOn w:val="Normal"/>
    <w:next w:val="Normal"/>
    <w:uiPriority w:val="99"/>
    <w:semiHidden/>
    <w:unhideWhenUsed/>
    <w:rsid w:val="00E41ED5"/>
    <w:pPr>
      <w:spacing w:before="120"/>
    </w:pPr>
    <w:rPr>
      <w:rFonts w:asciiTheme="majorHAnsi" w:eastAsiaTheme="majorEastAsia" w:hAnsiTheme="majorHAnsi" w:cstheme="majorBidi"/>
      <w:b/>
      <w:bCs/>
      <w:sz w:val="24"/>
      <w:szCs w:val="21"/>
    </w:rPr>
  </w:style>
  <w:style w:type="paragraph" w:styleId="TableofAuthorities">
    <w:name w:val="table of authorities"/>
    <w:basedOn w:val="Normal"/>
    <w:next w:val="Normal"/>
    <w:uiPriority w:val="99"/>
    <w:semiHidden/>
    <w:unhideWhenUsed/>
    <w:rsid w:val="00E41ED5"/>
    <w:pPr>
      <w:spacing w:after="0"/>
      <w:ind w:left="220" w:hanging="220"/>
    </w:pPr>
  </w:style>
  <w:style w:type="paragraph" w:styleId="Bibliography">
    <w:name w:val="Bibliography"/>
    <w:basedOn w:val="Normal"/>
    <w:next w:val="Normal"/>
    <w:uiPriority w:val="37"/>
    <w:unhideWhenUsed/>
    <w:rsid w:val="00E41ED5"/>
  </w:style>
  <w:style w:type="paragraph" w:styleId="ListParagraph">
    <w:name w:val="List Paragraph"/>
    <w:basedOn w:val="Normal"/>
    <w:uiPriority w:val="34"/>
    <w:qFormat/>
    <w:rsid w:val="00F1324A"/>
    <w:pPr>
      <w:ind w:left="720"/>
      <w:contextualSpacing/>
    </w:pPr>
  </w:style>
  <w:style w:type="paragraph" w:styleId="NoSpacing">
    <w:name w:val="No Spacing"/>
    <w:uiPriority w:val="1"/>
    <w:qFormat/>
    <w:rsid w:val="00F1324A"/>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48898">
      <w:bodyDiv w:val="1"/>
      <w:marLeft w:val="0"/>
      <w:marRight w:val="0"/>
      <w:marTop w:val="0"/>
      <w:marBottom w:val="0"/>
      <w:divBdr>
        <w:top w:val="none" w:sz="0" w:space="0" w:color="auto"/>
        <w:left w:val="none" w:sz="0" w:space="0" w:color="auto"/>
        <w:bottom w:val="none" w:sz="0" w:space="0" w:color="auto"/>
        <w:right w:val="none" w:sz="0" w:space="0" w:color="auto"/>
      </w:divBdr>
      <w:divsChild>
        <w:div w:id="709379094">
          <w:marLeft w:val="0"/>
          <w:marRight w:val="0"/>
          <w:marTop w:val="0"/>
          <w:marBottom w:val="0"/>
          <w:divBdr>
            <w:top w:val="none" w:sz="0" w:space="0" w:color="auto"/>
            <w:left w:val="none" w:sz="0" w:space="0" w:color="auto"/>
            <w:bottom w:val="none" w:sz="0" w:space="0" w:color="auto"/>
            <w:right w:val="none" w:sz="0" w:space="0" w:color="auto"/>
          </w:divBdr>
          <w:divsChild>
            <w:div w:id="338657126">
              <w:marLeft w:val="0"/>
              <w:marRight w:val="0"/>
              <w:marTop w:val="240"/>
              <w:marBottom w:val="0"/>
              <w:divBdr>
                <w:top w:val="none" w:sz="0" w:space="0" w:color="auto"/>
                <w:left w:val="none" w:sz="0" w:space="0" w:color="auto"/>
                <w:bottom w:val="none" w:sz="0" w:space="0" w:color="auto"/>
                <w:right w:val="none" w:sz="0" w:space="0" w:color="auto"/>
              </w:divBdr>
              <w:divsChild>
                <w:div w:id="29845492">
                  <w:marLeft w:val="0"/>
                  <w:marRight w:val="0"/>
                  <w:marTop w:val="0"/>
                  <w:marBottom w:val="360"/>
                  <w:divBdr>
                    <w:top w:val="none" w:sz="0" w:space="0" w:color="auto"/>
                    <w:left w:val="none" w:sz="0" w:space="0" w:color="auto"/>
                    <w:bottom w:val="none" w:sz="0" w:space="0" w:color="auto"/>
                    <w:right w:val="none" w:sz="0" w:space="0" w:color="auto"/>
                  </w:divBdr>
                </w:div>
                <w:div w:id="94836707">
                  <w:marLeft w:val="0"/>
                  <w:marRight w:val="0"/>
                  <w:marTop w:val="0"/>
                  <w:marBottom w:val="360"/>
                  <w:divBdr>
                    <w:top w:val="none" w:sz="0" w:space="0" w:color="auto"/>
                    <w:left w:val="none" w:sz="0" w:space="0" w:color="auto"/>
                    <w:bottom w:val="none" w:sz="0" w:space="0" w:color="auto"/>
                    <w:right w:val="none" w:sz="0" w:space="0" w:color="auto"/>
                  </w:divBdr>
                </w:div>
                <w:div w:id="302657186">
                  <w:marLeft w:val="0"/>
                  <w:marRight w:val="0"/>
                  <w:marTop w:val="0"/>
                  <w:marBottom w:val="360"/>
                  <w:divBdr>
                    <w:top w:val="none" w:sz="0" w:space="0" w:color="auto"/>
                    <w:left w:val="none" w:sz="0" w:space="0" w:color="auto"/>
                    <w:bottom w:val="none" w:sz="0" w:space="0" w:color="auto"/>
                    <w:right w:val="none" w:sz="0" w:space="0" w:color="auto"/>
                  </w:divBdr>
                </w:div>
                <w:div w:id="336230924">
                  <w:marLeft w:val="0"/>
                  <w:marRight w:val="0"/>
                  <w:marTop w:val="0"/>
                  <w:marBottom w:val="360"/>
                  <w:divBdr>
                    <w:top w:val="none" w:sz="0" w:space="0" w:color="auto"/>
                    <w:left w:val="none" w:sz="0" w:space="0" w:color="auto"/>
                    <w:bottom w:val="none" w:sz="0" w:space="0" w:color="auto"/>
                    <w:right w:val="none" w:sz="0" w:space="0" w:color="auto"/>
                  </w:divBdr>
                </w:div>
                <w:div w:id="491717813">
                  <w:marLeft w:val="0"/>
                  <w:marRight w:val="0"/>
                  <w:marTop w:val="0"/>
                  <w:marBottom w:val="360"/>
                  <w:divBdr>
                    <w:top w:val="none" w:sz="0" w:space="0" w:color="auto"/>
                    <w:left w:val="none" w:sz="0" w:space="0" w:color="auto"/>
                    <w:bottom w:val="none" w:sz="0" w:space="0" w:color="auto"/>
                    <w:right w:val="none" w:sz="0" w:space="0" w:color="auto"/>
                  </w:divBdr>
                </w:div>
                <w:div w:id="793210814">
                  <w:marLeft w:val="0"/>
                  <w:marRight w:val="0"/>
                  <w:marTop w:val="0"/>
                  <w:marBottom w:val="360"/>
                  <w:divBdr>
                    <w:top w:val="none" w:sz="0" w:space="0" w:color="auto"/>
                    <w:left w:val="none" w:sz="0" w:space="0" w:color="auto"/>
                    <w:bottom w:val="none" w:sz="0" w:space="0" w:color="auto"/>
                    <w:right w:val="none" w:sz="0" w:space="0" w:color="auto"/>
                  </w:divBdr>
                </w:div>
                <w:div w:id="807934412">
                  <w:marLeft w:val="0"/>
                  <w:marRight w:val="0"/>
                  <w:marTop w:val="0"/>
                  <w:marBottom w:val="360"/>
                  <w:divBdr>
                    <w:top w:val="none" w:sz="0" w:space="0" w:color="auto"/>
                    <w:left w:val="none" w:sz="0" w:space="0" w:color="auto"/>
                    <w:bottom w:val="none" w:sz="0" w:space="0" w:color="auto"/>
                    <w:right w:val="none" w:sz="0" w:space="0" w:color="auto"/>
                  </w:divBdr>
                </w:div>
                <w:div w:id="940139958">
                  <w:marLeft w:val="0"/>
                  <w:marRight w:val="0"/>
                  <w:marTop w:val="0"/>
                  <w:marBottom w:val="360"/>
                  <w:divBdr>
                    <w:top w:val="none" w:sz="0" w:space="0" w:color="auto"/>
                    <w:left w:val="none" w:sz="0" w:space="0" w:color="auto"/>
                    <w:bottom w:val="none" w:sz="0" w:space="0" w:color="auto"/>
                    <w:right w:val="none" w:sz="0" w:space="0" w:color="auto"/>
                  </w:divBdr>
                </w:div>
                <w:div w:id="1003625449">
                  <w:marLeft w:val="0"/>
                  <w:marRight w:val="0"/>
                  <w:marTop w:val="0"/>
                  <w:marBottom w:val="360"/>
                  <w:divBdr>
                    <w:top w:val="none" w:sz="0" w:space="0" w:color="auto"/>
                    <w:left w:val="none" w:sz="0" w:space="0" w:color="auto"/>
                    <w:bottom w:val="none" w:sz="0" w:space="0" w:color="auto"/>
                    <w:right w:val="none" w:sz="0" w:space="0" w:color="auto"/>
                  </w:divBdr>
                </w:div>
                <w:div w:id="1252159155">
                  <w:marLeft w:val="0"/>
                  <w:marRight w:val="0"/>
                  <w:marTop w:val="0"/>
                  <w:marBottom w:val="360"/>
                  <w:divBdr>
                    <w:top w:val="none" w:sz="0" w:space="0" w:color="auto"/>
                    <w:left w:val="none" w:sz="0" w:space="0" w:color="auto"/>
                    <w:bottom w:val="none" w:sz="0" w:space="0" w:color="auto"/>
                    <w:right w:val="none" w:sz="0" w:space="0" w:color="auto"/>
                  </w:divBdr>
                </w:div>
                <w:div w:id="1670212579">
                  <w:marLeft w:val="0"/>
                  <w:marRight w:val="0"/>
                  <w:marTop w:val="0"/>
                  <w:marBottom w:val="240"/>
                  <w:divBdr>
                    <w:top w:val="single" w:sz="6" w:space="8" w:color="AAAAAA"/>
                    <w:left w:val="single" w:sz="6" w:space="8" w:color="AAAAAA"/>
                    <w:bottom w:val="single" w:sz="6" w:space="8" w:color="AAAAAA"/>
                    <w:right w:val="single" w:sz="6" w:space="8" w:color="AAAAAA"/>
                  </w:divBdr>
                </w:div>
                <w:div w:id="2039238752">
                  <w:marLeft w:val="0"/>
                  <w:marRight w:val="0"/>
                  <w:marTop w:val="0"/>
                  <w:marBottom w:val="360"/>
                  <w:divBdr>
                    <w:top w:val="none" w:sz="0" w:space="0" w:color="auto"/>
                    <w:left w:val="none" w:sz="0" w:space="0" w:color="auto"/>
                    <w:bottom w:val="none" w:sz="0" w:space="0" w:color="auto"/>
                    <w:right w:val="none" w:sz="0" w:space="0" w:color="auto"/>
                  </w:divBdr>
                </w:div>
              </w:divsChild>
            </w:div>
            <w:div w:id="762915610">
              <w:marLeft w:val="0"/>
              <w:marRight w:val="0"/>
              <w:marTop w:val="0"/>
              <w:marBottom w:val="0"/>
              <w:divBdr>
                <w:top w:val="none" w:sz="0" w:space="0" w:color="auto"/>
                <w:left w:val="none" w:sz="0" w:space="0" w:color="auto"/>
                <w:bottom w:val="none" w:sz="0" w:space="0" w:color="auto"/>
                <w:right w:val="none" w:sz="0" w:space="0" w:color="auto"/>
              </w:divBdr>
              <w:divsChild>
                <w:div w:id="1321234958">
                  <w:marLeft w:val="0"/>
                  <w:marRight w:val="0"/>
                  <w:marTop w:val="0"/>
                  <w:marBottom w:val="0"/>
                  <w:divBdr>
                    <w:top w:val="none" w:sz="0" w:space="0" w:color="auto"/>
                    <w:left w:val="none" w:sz="0" w:space="0" w:color="auto"/>
                    <w:bottom w:val="none" w:sz="0" w:space="0" w:color="auto"/>
                    <w:right w:val="none" w:sz="0" w:space="0" w:color="auto"/>
                  </w:divBdr>
                  <w:divsChild>
                    <w:div w:id="908854611">
                      <w:marLeft w:val="-75"/>
                      <w:marRight w:val="0"/>
                      <w:marTop w:val="0"/>
                      <w:marBottom w:val="0"/>
                      <w:divBdr>
                        <w:top w:val="none" w:sz="0" w:space="0" w:color="auto"/>
                        <w:left w:val="none" w:sz="0" w:space="0" w:color="auto"/>
                        <w:bottom w:val="none" w:sz="0" w:space="0" w:color="auto"/>
                        <w:right w:val="none" w:sz="0" w:space="0" w:color="auto"/>
                      </w:divBdr>
                      <w:divsChild>
                        <w:div w:id="289633917">
                          <w:marLeft w:val="0"/>
                          <w:marRight w:val="0"/>
                          <w:marTop w:val="0"/>
                          <w:marBottom w:val="0"/>
                          <w:divBdr>
                            <w:top w:val="none" w:sz="0" w:space="0" w:color="auto"/>
                            <w:left w:val="none" w:sz="0" w:space="0" w:color="auto"/>
                            <w:bottom w:val="none" w:sz="0" w:space="0" w:color="auto"/>
                            <w:right w:val="none" w:sz="0" w:space="0" w:color="auto"/>
                          </w:divBdr>
                          <w:divsChild>
                            <w:div w:id="1789204429">
                              <w:marLeft w:val="0"/>
                              <w:marRight w:val="0"/>
                              <w:marTop w:val="0"/>
                              <w:marBottom w:val="0"/>
                              <w:divBdr>
                                <w:top w:val="none" w:sz="0" w:space="0" w:color="auto"/>
                                <w:left w:val="none" w:sz="0" w:space="0" w:color="auto"/>
                                <w:bottom w:val="none" w:sz="0" w:space="0" w:color="auto"/>
                                <w:right w:val="none" w:sz="0" w:space="0" w:color="auto"/>
                              </w:divBdr>
                              <w:divsChild>
                                <w:div w:id="599947959">
                                  <w:marLeft w:val="0"/>
                                  <w:marRight w:val="0"/>
                                  <w:marTop w:val="0"/>
                                  <w:marBottom w:val="0"/>
                                  <w:divBdr>
                                    <w:top w:val="none" w:sz="0" w:space="0" w:color="auto"/>
                                    <w:left w:val="none" w:sz="0" w:space="0" w:color="auto"/>
                                    <w:bottom w:val="none" w:sz="0" w:space="0" w:color="auto"/>
                                    <w:right w:val="none" w:sz="0" w:space="0" w:color="auto"/>
                                  </w:divBdr>
                                  <w:divsChild>
                                    <w:div w:id="826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6814">
                          <w:marLeft w:val="0"/>
                          <w:marRight w:val="0"/>
                          <w:marTop w:val="0"/>
                          <w:marBottom w:val="0"/>
                          <w:divBdr>
                            <w:top w:val="none" w:sz="0" w:space="0" w:color="auto"/>
                            <w:left w:val="none" w:sz="0" w:space="0" w:color="auto"/>
                            <w:bottom w:val="none" w:sz="0" w:space="0" w:color="auto"/>
                            <w:right w:val="none" w:sz="0" w:space="0" w:color="auto"/>
                          </w:divBdr>
                          <w:divsChild>
                            <w:div w:id="1173450664">
                              <w:marLeft w:val="0"/>
                              <w:marRight w:val="0"/>
                              <w:marTop w:val="0"/>
                              <w:marBottom w:val="0"/>
                              <w:divBdr>
                                <w:top w:val="none" w:sz="0" w:space="0" w:color="auto"/>
                                <w:left w:val="none" w:sz="0" w:space="0" w:color="auto"/>
                                <w:bottom w:val="none" w:sz="0" w:space="0" w:color="auto"/>
                                <w:right w:val="none" w:sz="0" w:space="0" w:color="auto"/>
                              </w:divBdr>
                              <w:divsChild>
                                <w:div w:id="2964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3459">
          <w:marLeft w:val="0"/>
          <w:marRight w:val="0"/>
          <w:marTop w:val="0"/>
          <w:marBottom w:val="0"/>
          <w:divBdr>
            <w:top w:val="none" w:sz="0" w:space="0" w:color="auto"/>
            <w:left w:val="none" w:sz="0" w:space="0" w:color="auto"/>
            <w:bottom w:val="none" w:sz="0" w:space="0" w:color="auto"/>
            <w:right w:val="none" w:sz="0" w:space="0" w:color="auto"/>
          </w:divBdr>
          <w:divsChild>
            <w:div w:id="967858998">
              <w:marLeft w:val="0"/>
              <w:marRight w:val="0"/>
              <w:marTop w:val="0"/>
              <w:marBottom w:val="0"/>
              <w:divBdr>
                <w:top w:val="none" w:sz="0" w:space="0" w:color="auto"/>
                <w:left w:val="none" w:sz="0" w:space="0" w:color="auto"/>
                <w:bottom w:val="none" w:sz="0" w:space="0" w:color="auto"/>
                <w:right w:val="none" w:sz="0" w:space="0" w:color="auto"/>
              </w:divBdr>
              <w:divsChild>
                <w:div w:id="405809226">
                  <w:marLeft w:val="0"/>
                  <w:marRight w:val="0"/>
                  <w:marTop w:val="0"/>
                  <w:marBottom w:val="0"/>
                  <w:divBdr>
                    <w:top w:val="none" w:sz="0" w:space="0" w:color="auto"/>
                    <w:left w:val="none" w:sz="0" w:space="0" w:color="auto"/>
                    <w:bottom w:val="none" w:sz="0" w:space="0" w:color="auto"/>
                    <w:right w:val="none" w:sz="0" w:space="0" w:color="auto"/>
                  </w:divBdr>
                </w:div>
                <w:div w:id="417941564">
                  <w:marLeft w:val="0"/>
                  <w:marRight w:val="0"/>
                  <w:marTop w:val="0"/>
                  <w:marBottom w:val="0"/>
                  <w:divBdr>
                    <w:top w:val="none" w:sz="0" w:space="0" w:color="auto"/>
                    <w:left w:val="none" w:sz="0" w:space="0" w:color="auto"/>
                    <w:bottom w:val="none" w:sz="0" w:space="0" w:color="auto"/>
                    <w:right w:val="none" w:sz="0" w:space="0" w:color="auto"/>
                  </w:divBdr>
                  <w:divsChild>
                    <w:div w:id="431318984">
                      <w:marLeft w:val="0"/>
                      <w:marRight w:val="0"/>
                      <w:marTop w:val="0"/>
                      <w:marBottom w:val="0"/>
                      <w:divBdr>
                        <w:top w:val="none" w:sz="0" w:space="0" w:color="auto"/>
                        <w:left w:val="none" w:sz="0" w:space="0" w:color="auto"/>
                        <w:bottom w:val="none" w:sz="0" w:space="0" w:color="auto"/>
                        <w:right w:val="none" w:sz="0" w:space="0" w:color="auto"/>
                      </w:divBdr>
                    </w:div>
                  </w:divsChild>
                </w:div>
                <w:div w:id="950938733">
                  <w:marLeft w:val="0"/>
                  <w:marRight w:val="0"/>
                  <w:marTop w:val="360"/>
                  <w:marBottom w:val="0"/>
                  <w:divBdr>
                    <w:top w:val="none" w:sz="0" w:space="0" w:color="auto"/>
                    <w:left w:val="none" w:sz="0" w:space="0" w:color="auto"/>
                    <w:bottom w:val="none" w:sz="0" w:space="0" w:color="auto"/>
                    <w:right w:val="none" w:sz="0" w:space="0" w:color="auto"/>
                  </w:divBdr>
                </w:div>
                <w:div w:id="1073115351">
                  <w:marLeft w:val="0"/>
                  <w:marRight w:val="0"/>
                  <w:marTop w:val="360"/>
                  <w:marBottom w:val="0"/>
                  <w:divBdr>
                    <w:top w:val="none" w:sz="0" w:space="0" w:color="auto"/>
                    <w:left w:val="none" w:sz="0" w:space="0" w:color="auto"/>
                    <w:bottom w:val="none" w:sz="0" w:space="0" w:color="auto"/>
                    <w:right w:val="none" w:sz="0" w:space="0" w:color="auto"/>
                  </w:divBdr>
                </w:div>
                <w:div w:id="1373650711">
                  <w:marLeft w:val="0"/>
                  <w:marRight w:val="0"/>
                  <w:marTop w:val="0"/>
                  <w:marBottom w:val="0"/>
                  <w:divBdr>
                    <w:top w:val="none" w:sz="0" w:space="0" w:color="auto"/>
                    <w:left w:val="none" w:sz="0" w:space="0" w:color="auto"/>
                    <w:bottom w:val="none" w:sz="0" w:space="0" w:color="auto"/>
                    <w:right w:val="none" w:sz="0" w:space="0" w:color="auto"/>
                  </w:divBdr>
                  <w:divsChild>
                    <w:div w:id="2033221089">
                      <w:marLeft w:val="0"/>
                      <w:marRight w:val="0"/>
                      <w:marTop w:val="0"/>
                      <w:marBottom w:val="0"/>
                      <w:divBdr>
                        <w:top w:val="none" w:sz="0" w:space="0" w:color="auto"/>
                        <w:left w:val="none" w:sz="0" w:space="0" w:color="auto"/>
                        <w:bottom w:val="none" w:sz="0" w:space="0" w:color="auto"/>
                        <w:right w:val="none" w:sz="0" w:space="0" w:color="auto"/>
                      </w:divBdr>
                    </w:div>
                  </w:divsChild>
                </w:div>
                <w:div w:id="1512531071">
                  <w:marLeft w:val="0"/>
                  <w:marRight w:val="0"/>
                  <w:marTop w:val="0"/>
                  <w:marBottom w:val="0"/>
                  <w:divBdr>
                    <w:top w:val="none" w:sz="0" w:space="0" w:color="auto"/>
                    <w:left w:val="none" w:sz="0" w:space="0" w:color="auto"/>
                    <w:bottom w:val="none" w:sz="0" w:space="0" w:color="auto"/>
                    <w:right w:val="none" w:sz="0" w:space="0" w:color="auto"/>
                  </w:divBdr>
                  <w:divsChild>
                    <w:div w:id="767893905">
                      <w:marLeft w:val="0"/>
                      <w:marRight w:val="0"/>
                      <w:marTop w:val="0"/>
                      <w:marBottom w:val="0"/>
                      <w:divBdr>
                        <w:top w:val="none" w:sz="0" w:space="0" w:color="auto"/>
                        <w:left w:val="none" w:sz="0" w:space="0" w:color="auto"/>
                        <w:bottom w:val="none" w:sz="0" w:space="0" w:color="auto"/>
                        <w:right w:val="none" w:sz="0" w:space="0" w:color="auto"/>
                      </w:divBdr>
                    </w:div>
                  </w:divsChild>
                </w:div>
                <w:div w:id="1750275645">
                  <w:marLeft w:val="0"/>
                  <w:marRight w:val="0"/>
                  <w:marTop w:val="0"/>
                  <w:marBottom w:val="0"/>
                  <w:divBdr>
                    <w:top w:val="none" w:sz="0" w:space="0" w:color="auto"/>
                    <w:left w:val="none" w:sz="0" w:space="0" w:color="auto"/>
                    <w:bottom w:val="none" w:sz="0" w:space="0" w:color="auto"/>
                    <w:right w:val="none" w:sz="0" w:space="0" w:color="auto"/>
                  </w:divBdr>
                  <w:divsChild>
                    <w:div w:id="473185901">
                      <w:marLeft w:val="0"/>
                      <w:marRight w:val="0"/>
                      <w:marTop w:val="0"/>
                      <w:marBottom w:val="0"/>
                      <w:divBdr>
                        <w:top w:val="none" w:sz="0" w:space="0" w:color="auto"/>
                        <w:left w:val="none" w:sz="0" w:space="0" w:color="auto"/>
                        <w:bottom w:val="none" w:sz="0" w:space="0" w:color="auto"/>
                        <w:right w:val="none" w:sz="0" w:space="0" w:color="auto"/>
                      </w:divBdr>
                    </w:div>
                  </w:divsChild>
                </w:div>
                <w:div w:id="1815752355">
                  <w:marLeft w:val="0"/>
                  <w:marRight w:val="0"/>
                  <w:marTop w:val="360"/>
                  <w:marBottom w:val="0"/>
                  <w:divBdr>
                    <w:top w:val="none" w:sz="0" w:space="0" w:color="auto"/>
                    <w:left w:val="none" w:sz="0" w:space="0" w:color="auto"/>
                    <w:bottom w:val="none" w:sz="0" w:space="0" w:color="auto"/>
                    <w:right w:val="none" w:sz="0" w:space="0" w:color="auto"/>
                  </w:divBdr>
                </w:div>
                <w:div w:id="193450877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nd/2.0/"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flickr.com/photos/adeelanwer/9696386352"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ontrol" Target="activeX/activeX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www.transindiatravels.com/uttar-pradesh/lucknow/tourist-places-visit-lucknow/" TargetMode="Externa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https://www.transindiatravels.com/uttar-pradesh/tourist-places-to-visit-in-uttar-pradesh/" TargetMode="External"/><Relationship Id="rId14" Type="http://schemas.openxmlformats.org/officeDocument/2006/relationships/image" Target="media/image2.jpe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vip12</b:Tag>
    <b:SourceType>Book</b:SourceType>
    <b:Guid>{5619CEB3-608B-4E30-AD29-2A5FDA7E52F1}</b:Guid>
    <b:Author>
      <b:Author>
        <b:NameList>
          <b:Person>
            <b:Last>vipul</b:Last>
          </b:Person>
        </b:NameList>
      </b:Author>
    </b:Author>
    <b:Title>yrer</b:Title>
    <b:Year>2012</b:Year>
    <b:City>lkp</b:City>
    <b:Publisher>ariafr</b:Publisher>
    <b:RefOrder>1</b:RefOrder>
  </b:Source>
</b:Sources>
</file>

<file path=customXml/itemProps1.xml><?xml version="1.0" encoding="utf-8"?>
<ds:datastoreItem xmlns:ds="http://schemas.openxmlformats.org/officeDocument/2006/customXml" ds:itemID="{D3353DC6-D747-4601-BAFF-8F0C9C12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1611</Words>
  <Characters>9189</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&lt;Bibliography</vt:lpstr>
      <vt:lpstr>    1. Bara Imambara</vt:lpstr>
      <vt:lpstr>    2. Chota Imambara</vt:lpstr>
      <vt:lpstr>    3. British Residency</vt:lpstr>
      <vt:lpstr>    4. Lucknow Zoo</vt:lpstr>
      <vt:lpstr>    5. Hazratganj</vt:lpstr>
      <vt:lpstr>    6. Constantia House</vt:lpstr>
      <vt:lpstr>    7. Dr. Ambedkar Park</vt:lpstr>
      <vt:lpstr>    8. Lucknow Museum</vt:lpstr>
      <vt:lpstr>    9. Rumi Darwaza</vt:lpstr>
      <vt:lpstr>    10. Chattar Manzil</vt:lpstr>
      <vt:lpstr>    11. Begum Hazrat Mahal Park</vt:lpstr>
      <vt:lpstr>        About Rohit</vt:lpstr>
      <vt:lpstr>        4 thoughts on “Best 11 Places To Visit In Lucknow”</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vipul</dc:title>
  <dc:subject/>
  <dc:creator>Vipul Yadav</dc:creator>
  <cp:keywords>rrrr</cp:keywords>
  <dc:description>dree</dc:description>
  <cp:lastModifiedBy>Vipul Yadav</cp:lastModifiedBy>
  <cp:revision>1</cp:revision>
  <dcterms:created xsi:type="dcterms:W3CDTF">2022-04-29T01:01:00Z</dcterms:created>
  <dcterms:modified xsi:type="dcterms:W3CDTF">2024-05-03T16:08:00Z</dcterms:modified>
</cp:coreProperties>
</file>